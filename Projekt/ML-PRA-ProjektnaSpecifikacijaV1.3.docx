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AF66D" w14:textId="77777777" w:rsidR="00BA370C" w:rsidRPr="00CF3A6D" w:rsidRDefault="00BA370C" w:rsidP="00CF3A6D">
      <w:pPr>
        <w:jc w:val="center"/>
        <w:rPr>
          <w:b/>
          <w:sz w:val="32"/>
          <w:szCs w:val="32"/>
        </w:rPr>
      </w:pPr>
    </w:p>
    <w:p w14:paraId="4A5C655A" w14:textId="77777777" w:rsidR="00BA370C" w:rsidRPr="00CF3A6D" w:rsidRDefault="00BA370C" w:rsidP="00CF3A6D">
      <w:pPr>
        <w:jc w:val="center"/>
        <w:rPr>
          <w:b/>
          <w:sz w:val="32"/>
          <w:szCs w:val="32"/>
        </w:rPr>
      </w:pPr>
    </w:p>
    <w:p w14:paraId="55A8F88C" w14:textId="77777777" w:rsidR="00BA370C" w:rsidRPr="00CF3A6D" w:rsidRDefault="00BA370C" w:rsidP="00CF3A6D">
      <w:pPr>
        <w:jc w:val="center"/>
        <w:rPr>
          <w:b/>
          <w:sz w:val="32"/>
          <w:szCs w:val="32"/>
        </w:rPr>
      </w:pPr>
    </w:p>
    <w:p w14:paraId="4E53FE4E" w14:textId="77777777" w:rsidR="00BA370C" w:rsidRPr="00CF3A6D" w:rsidRDefault="00BA370C" w:rsidP="00CF3A6D">
      <w:pPr>
        <w:jc w:val="center"/>
        <w:rPr>
          <w:b/>
          <w:sz w:val="32"/>
          <w:szCs w:val="32"/>
        </w:rPr>
      </w:pPr>
    </w:p>
    <w:p w14:paraId="074FE250" w14:textId="77777777" w:rsidR="00BA370C" w:rsidRPr="00CF3A6D" w:rsidRDefault="00056FB1" w:rsidP="00CF3A6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Food</w:t>
      </w:r>
      <w:proofErr w:type="spellEnd"/>
      <w:r>
        <w:rPr>
          <w:b/>
          <w:sz w:val="32"/>
          <w:szCs w:val="32"/>
        </w:rPr>
        <w:t xml:space="preserve"> majstor</w:t>
      </w:r>
    </w:p>
    <w:p w14:paraId="1EA9C0BA" w14:textId="77777777" w:rsidR="00BA370C" w:rsidRPr="00CF3A6D" w:rsidRDefault="00BA370C" w:rsidP="00CF3A6D">
      <w:pPr>
        <w:jc w:val="center"/>
        <w:rPr>
          <w:b/>
          <w:sz w:val="32"/>
          <w:szCs w:val="32"/>
        </w:rPr>
      </w:pPr>
    </w:p>
    <w:p w14:paraId="715352BE" w14:textId="77777777" w:rsidR="00BA370C" w:rsidRPr="00CF3A6D" w:rsidRDefault="00BA370C" w:rsidP="00CF3A6D">
      <w:pPr>
        <w:jc w:val="center"/>
        <w:rPr>
          <w:b/>
          <w:sz w:val="32"/>
          <w:szCs w:val="32"/>
        </w:rPr>
      </w:pPr>
    </w:p>
    <w:p w14:paraId="249A458D" w14:textId="77777777" w:rsidR="00BA370C" w:rsidRPr="00CF3A6D" w:rsidRDefault="00BA370C" w:rsidP="00CF3A6D">
      <w:pPr>
        <w:jc w:val="center"/>
        <w:rPr>
          <w:b/>
          <w:sz w:val="32"/>
          <w:szCs w:val="32"/>
        </w:rPr>
      </w:pPr>
    </w:p>
    <w:p w14:paraId="4D6AF5E2" w14:textId="77777777" w:rsidR="00BA370C" w:rsidRPr="00CF3A6D" w:rsidRDefault="00BA370C" w:rsidP="00CF3A6D">
      <w:pPr>
        <w:jc w:val="center"/>
        <w:rPr>
          <w:b/>
          <w:sz w:val="32"/>
          <w:szCs w:val="32"/>
        </w:rPr>
      </w:pPr>
      <w:r w:rsidRPr="00CF3A6D">
        <w:rPr>
          <w:b/>
          <w:sz w:val="32"/>
          <w:szCs w:val="32"/>
        </w:rPr>
        <w:t>Specifikacija funkcionalnosti</w:t>
      </w:r>
    </w:p>
    <w:p w14:paraId="1B67B9C4" w14:textId="77777777" w:rsidR="00BA370C" w:rsidRPr="00CF3A6D" w:rsidRDefault="00BA370C" w:rsidP="00CF3A6D">
      <w:pPr>
        <w:jc w:val="center"/>
        <w:rPr>
          <w:b/>
          <w:sz w:val="32"/>
          <w:szCs w:val="32"/>
        </w:rPr>
      </w:pPr>
    </w:p>
    <w:p w14:paraId="754E65CC" w14:textId="2C3F8FCD" w:rsidR="00BA370C" w:rsidRPr="00CF3A6D" w:rsidRDefault="00BA370C" w:rsidP="00CF3A6D">
      <w:pPr>
        <w:jc w:val="center"/>
        <w:rPr>
          <w:b/>
          <w:sz w:val="32"/>
          <w:szCs w:val="32"/>
        </w:rPr>
      </w:pPr>
      <w:r w:rsidRPr="00CF3A6D">
        <w:rPr>
          <w:b/>
          <w:sz w:val="32"/>
          <w:szCs w:val="32"/>
        </w:rPr>
        <w:t xml:space="preserve">Verzija: </w:t>
      </w:r>
      <w:r w:rsidR="00FF400E">
        <w:rPr>
          <w:b/>
          <w:sz w:val="32"/>
          <w:szCs w:val="32"/>
        </w:rPr>
        <w:t>1.</w:t>
      </w:r>
      <w:r w:rsidR="003B4BBF">
        <w:rPr>
          <w:b/>
          <w:sz w:val="32"/>
          <w:szCs w:val="32"/>
        </w:rPr>
        <w:t>3</w:t>
      </w:r>
    </w:p>
    <w:p w14:paraId="5BA43BE4" w14:textId="77777777" w:rsidR="00BA370C" w:rsidRPr="00CF3A6D" w:rsidRDefault="00BA370C" w:rsidP="00CF3A6D">
      <w:pPr>
        <w:jc w:val="center"/>
        <w:rPr>
          <w:b/>
          <w:sz w:val="32"/>
          <w:szCs w:val="32"/>
        </w:rPr>
      </w:pPr>
    </w:p>
    <w:p w14:paraId="469A928A" w14:textId="4C38A990" w:rsidR="00BA370C" w:rsidRPr="00CF3A6D" w:rsidRDefault="003B4BBF" w:rsidP="00CF3A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FF400E">
        <w:rPr>
          <w:b/>
          <w:sz w:val="32"/>
          <w:szCs w:val="32"/>
        </w:rPr>
        <w:t>.0</w:t>
      </w:r>
      <w:r w:rsidR="004539B0">
        <w:rPr>
          <w:b/>
          <w:sz w:val="32"/>
          <w:szCs w:val="32"/>
        </w:rPr>
        <w:t>5</w:t>
      </w:r>
      <w:r w:rsidR="00FF400E">
        <w:rPr>
          <w:b/>
          <w:sz w:val="32"/>
          <w:szCs w:val="32"/>
        </w:rPr>
        <w:t>.2019.</w:t>
      </w:r>
    </w:p>
    <w:p w14:paraId="32F48383" w14:textId="77777777" w:rsidR="00BA370C" w:rsidRPr="00336224" w:rsidRDefault="00BA370C" w:rsidP="00CF3A6D">
      <w:pPr>
        <w:pStyle w:val="Naslov"/>
      </w:pPr>
      <w:r w:rsidRPr="00336224">
        <w:br w:type="page"/>
      </w:r>
    </w:p>
    <w:p w14:paraId="69660816" w14:textId="77777777" w:rsidR="00BA370C" w:rsidRPr="00336224" w:rsidRDefault="00BA370C" w:rsidP="00CF3A6D">
      <w:pPr>
        <w:pStyle w:val="Naslov1"/>
      </w:pPr>
      <w:bookmarkStart w:id="0" w:name="_Toc506458769"/>
      <w:bookmarkStart w:id="1" w:name="_Toc506459135"/>
      <w:bookmarkStart w:id="2" w:name="_Toc8569429"/>
      <w:r w:rsidRPr="00336224">
        <w:lastRenderedPageBreak/>
        <w:t>Povijest verzija</w:t>
      </w:r>
      <w:bookmarkEnd w:id="0"/>
      <w:bookmarkEnd w:id="1"/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985"/>
        <w:gridCol w:w="1984"/>
        <w:gridCol w:w="3255"/>
      </w:tblGrid>
      <w:tr w:rsidR="006168B7" w:rsidRPr="00CF3A6D" w14:paraId="5407BBC0" w14:textId="77777777" w:rsidTr="007B3700">
        <w:tc>
          <w:tcPr>
            <w:tcW w:w="1838" w:type="dxa"/>
            <w:shd w:val="clear" w:color="auto" w:fill="auto"/>
          </w:tcPr>
          <w:p w14:paraId="0A51297C" w14:textId="77777777" w:rsidR="00BA370C" w:rsidRPr="00CF3A6D" w:rsidRDefault="00BA370C" w:rsidP="00CF3A6D">
            <w:pPr>
              <w:rPr>
                <w:b/>
                <w:sz w:val="22"/>
              </w:rPr>
            </w:pPr>
            <w:r w:rsidRPr="00CF3A6D">
              <w:rPr>
                <w:b/>
                <w:sz w:val="22"/>
              </w:rPr>
              <w:t>Verzija</w:t>
            </w:r>
          </w:p>
        </w:tc>
        <w:tc>
          <w:tcPr>
            <w:tcW w:w="1985" w:type="dxa"/>
            <w:shd w:val="clear" w:color="auto" w:fill="auto"/>
          </w:tcPr>
          <w:p w14:paraId="66B12654" w14:textId="77777777" w:rsidR="00BA370C" w:rsidRPr="00CF3A6D" w:rsidRDefault="00BA370C" w:rsidP="00CF3A6D">
            <w:pPr>
              <w:rPr>
                <w:b/>
                <w:sz w:val="22"/>
              </w:rPr>
            </w:pPr>
            <w:r w:rsidRPr="00CF3A6D">
              <w:rPr>
                <w:b/>
                <w:sz w:val="22"/>
              </w:rPr>
              <w:t>Datum</w:t>
            </w:r>
          </w:p>
        </w:tc>
        <w:tc>
          <w:tcPr>
            <w:tcW w:w="1984" w:type="dxa"/>
            <w:shd w:val="clear" w:color="auto" w:fill="auto"/>
          </w:tcPr>
          <w:p w14:paraId="35184BC5" w14:textId="77777777" w:rsidR="00BA370C" w:rsidRPr="00CF3A6D" w:rsidRDefault="00BA370C" w:rsidP="00CF3A6D">
            <w:pPr>
              <w:rPr>
                <w:b/>
                <w:sz w:val="22"/>
              </w:rPr>
            </w:pPr>
            <w:r w:rsidRPr="00CF3A6D">
              <w:rPr>
                <w:b/>
                <w:sz w:val="22"/>
              </w:rPr>
              <w:t>Autor</w:t>
            </w:r>
          </w:p>
        </w:tc>
        <w:tc>
          <w:tcPr>
            <w:tcW w:w="3255" w:type="dxa"/>
            <w:shd w:val="clear" w:color="auto" w:fill="auto"/>
          </w:tcPr>
          <w:p w14:paraId="001F8396" w14:textId="77777777" w:rsidR="00BA370C" w:rsidRPr="00CF3A6D" w:rsidRDefault="00BA370C" w:rsidP="00CF3A6D">
            <w:pPr>
              <w:rPr>
                <w:b/>
                <w:sz w:val="22"/>
              </w:rPr>
            </w:pPr>
            <w:r w:rsidRPr="00CF3A6D">
              <w:rPr>
                <w:b/>
                <w:sz w:val="22"/>
              </w:rPr>
              <w:t>Komentar</w:t>
            </w:r>
          </w:p>
        </w:tc>
      </w:tr>
      <w:tr w:rsidR="006168B7" w:rsidRPr="00336224" w14:paraId="65DD7009" w14:textId="77777777" w:rsidTr="007B3700">
        <w:tc>
          <w:tcPr>
            <w:tcW w:w="1838" w:type="dxa"/>
            <w:shd w:val="clear" w:color="auto" w:fill="auto"/>
          </w:tcPr>
          <w:p w14:paraId="47BA9FAD" w14:textId="77777777" w:rsidR="00BA370C" w:rsidRPr="00336224" w:rsidRDefault="00C7093A" w:rsidP="00CF3A6D">
            <w:r>
              <w:t>1.0</w:t>
            </w:r>
          </w:p>
        </w:tc>
        <w:tc>
          <w:tcPr>
            <w:tcW w:w="1985" w:type="dxa"/>
            <w:shd w:val="clear" w:color="auto" w:fill="auto"/>
          </w:tcPr>
          <w:p w14:paraId="5D8C796D" w14:textId="77777777" w:rsidR="00BA370C" w:rsidRPr="00336224" w:rsidRDefault="00A45A15" w:rsidP="00CF3A6D">
            <w:r>
              <w:t>27</w:t>
            </w:r>
            <w:r w:rsidR="00C7093A">
              <w:t>.04.2019.</w:t>
            </w:r>
          </w:p>
        </w:tc>
        <w:tc>
          <w:tcPr>
            <w:tcW w:w="1984" w:type="dxa"/>
            <w:shd w:val="clear" w:color="auto" w:fill="auto"/>
          </w:tcPr>
          <w:p w14:paraId="711B32AC" w14:textId="77777777" w:rsidR="00BA370C" w:rsidRPr="00336224" w:rsidRDefault="00C7093A" w:rsidP="00CF3A6D">
            <w:r>
              <w:t>Mislav Lalić</w:t>
            </w:r>
          </w:p>
        </w:tc>
        <w:tc>
          <w:tcPr>
            <w:tcW w:w="3255" w:type="dxa"/>
            <w:shd w:val="clear" w:color="auto" w:fill="auto"/>
          </w:tcPr>
          <w:p w14:paraId="3B73D5CA" w14:textId="77777777" w:rsidR="00BA370C" w:rsidRPr="00336224" w:rsidRDefault="00C7093A" w:rsidP="00CF3A6D">
            <w:r>
              <w:t>Inicijalna verzija</w:t>
            </w:r>
          </w:p>
        </w:tc>
      </w:tr>
      <w:tr w:rsidR="006168B7" w:rsidRPr="00336224" w14:paraId="4D517BE0" w14:textId="77777777" w:rsidTr="007B3700">
        <w:tc>
          <w:tcPr>
            <w:tcW w:w="1838" w:type="dxa"/>
            <w:shd w:val="clear" w:color="auto" w:fill="auto"/>
          </w:tcPr>
          <w:p w14:paraId="7B1FF84F" w14:textId="7F7DDAC4" w:rsidR="00BA370C" w:rsidRPr="00336224" w:rsidRDefault="00F111CD" w:rsidP="00CF3A6D">
            <w:r>
              <w:t>1.1</w:t>
            </w:r>
          </w:p>
        </w:tc>
        <w:tc>
          <w:tcPr>
            <w:tcW w:w="1985" w:type="dxa"/>
            <w:shd w:val="clear" w:color="auto" w:fill="auto"/>
          </w:tcPr>
          <w:p w14:paraId="1485F63F" w14:textId="3E5003F5" w:rsidR="00BA370C" w:rsidRPr="00336224" w:rsidRDefault="00F111CD" w:rsidP="00CF3A6D">
            <w:r>
              <w:t>02.05.2019.</w:t>
            </w:r>
          </w:p>
        </w:tc>
        <w:tc>
          <w:tcPr>
            <w:tcW w:w="1984" w:type="dxa"/>
            <w:shd w:val="clear" w:color="auto" w:fill="auto"/>
          </w:tcPr>
          <w:p w14:paraId="724498FD" w14:textId="2591453C" w:rsidR="00BA370C" w:rsidRPr="00336224" w:rsidRDefault="00F111CD" w:rsidP="00CF3A6D">
            <w:r>
              <w:t>Mislav Lalić</w:t>
            </w:r>
          </w:p>
        </w:tc>
        <w:tc>
          <w:tcPr>
            <w:tcW w:w="3255" w:type="dxa"/>
            <w:shd w:val="clear" w:color="auto" w:fill="auto"/>
          </w:tcPr>
          <w:p w14:paraId="4CAE1466" w14:textId="32560E6B" w:rsidR="00BA370C" w:rsidRPr="00336224" w:rsidRDefault="006168B7" w:rsidP="00CF3A6D">
            <w:r>
              <w:t>Detaljniji opisi funkcionalnosti, tokova događaja i rezultata na kraju procesa</w:t>
            </w:r>
          </w:p>
        </w:tc>
      </w:tr>
      <w:tr w:rsidR="006168B7" w:rsidRPr="00336224" w14:paraId="7DC790CF" w14:textId="77777777" w:rsidTr="007B3700">
        <w:tc>
          <w:tcPr>
            <w:tcW w:w="1838" w:type="dxa"/>
            <w:shd w:val="clear" w:color="auto" w:fill="auto"/>
          </w:tcPr>
          <w:p w14:paraId="4A0A0CA7" w14:textId="5D51C3E1" w:rsidR="00BA370C" w:rsidRPr="00336224" w:rsidRDefault="007D4347" w:rsidP="00CF3A6D">
            <w:r>
              <w:t>1.2</w:t>
            </w:r>
          </w:p>
        </w:tc>
        <w:tc>
          <w:tcPr>
            <w:tcW w:w="1985" w:type="dxa"/>
            <w:shd w:val="clear" w:color="auto" w:fill="auto"/>
          </w:tcPr>
          <w:p w14:paraId="7E94390F" w14:textId="39FBC3D5" w:rsidR="00BA370C" w:rsidRPr="00336224" w:rsidRDefault="007D4347" w:rsidP="00CF3A6D">
            <w:r>
              <w:t>09.05.2019.</w:t>
            </w:r>
          </w:p>
        </w:tc>
        <w:tc>
          <w:tcPr>
            <w:tcW w:w="1984" w:type="dxa"/>
            <w:shd w:val="clear" w:color="auto" w:fill="auto"/>
          </w:tcPr>
          <w:p w14:paraId="175DDEDA" w14:textId="5FA357C2" w:rsidR="00BA370C" w:rsidRPr="00336224" w:rsidRDefault="007D4347" w:rsidP="00CF3A6D">
            <w:r>
              <w:t>Mislav Lalić</w:t>
            </w:r>
          </w:p>
        </w:tc>
        <w:tc>
          <w:tcPr>
            <w:tcW w:w="3255" w:type="dxa"/>
            <w:shd w:val="clear" w:color="auto" w:fill="auto"/>
          </w:tcPr>
          <w:p w14:paraId="073B01FA" w14:textId="083EB2F4" w:rsidR="00BA370C" w:rsidRPr="00336224" w:rsidRDefault="00AB7312" w:rsidP="00CF3A6D">
            <w:r>
              <w:t xml:space="preserve">Povezane funkcionalnosti s pripadajućim tokovima događaja i </w:t>
            </w:r>
            <w:r w:rsidR="002947E7">
              <w:t>rezultatima na kraju procesa</w:t>
            </w:r>
          </w:p>
        </w:tc>
      </w:tr>
      <w:tr w:rsidR="007D4347" w:rsidRPr="00336224" w14:paraId="0580CF06" w14:textId="77777777" w:rsidTr="007B3700">
        <w:tc>
          <w:tcPr>
            <w:tcW w:w="1838" w:type="dxa"/>
            <w:shd w:val="clear" w:color="auto" w:fill="auto"/>
          </w:tcPr>
          <w:p w14:paraId="6C45BB4D" w14:textId="24F6E6E5" w:rsidR="007D4347" w:rsidRPr="00336224" w:rsidRDefault="003B4BBF" w:rsidP="00CF3A6D">
            <w:r>
              <w:t>1.3</w:t>
            </w:r>
          </w:p>
        </w:tc>
        <w:tc>
          <w:tcPr>
            <w:tcW w:w="1985" w:type="dxa"/>
            <w:shd w:val="clear" w:color="auto" w:fill="auto"/>
          </w:tcPr>
          <w:p w14:paraId="4A2F7A86" w14:textId="33C0F2D9" w:rsidR="007D4347" w:rsidRPr="00336224" w:rsidRDefault="003B4BBF" w:rsidP="00CF3A6D">
            <w:r>
              <w:t>12.05.2019.</w:t>
            </w:r>
          </w:p>
        </w:tc>
        <w:tc>
          <w:tcPr>
            <w:tcW w:w="1984" w:type="dxa"/>
            <w:shd w:val="clear" w:color="auto" w:fill="auto"/>
          </w:tcPr>
          <w:p w14:paraId="1A7C42C5" w14:textId="0B39A673" w:rsidR="007D4347" w:rsidRPr="00336224" w:rsidRDefault="003B4BBF" w:rsidP="00CF3A6D">
            <w:r>
              <w:t>Mislav Lalić</w:t>
            </w:r>
          </w:p>
        </w:tc>
        <w:tc>
          <w:tcPr>
            <w:tcW w:w="3255" w:type="dxa"/>
            <w:shd w:val="clear" w:color="auto" w:fill="auto"/>
          </w:tcPr>
          <w:p w14:paraId="2C1A3C1C" w14:textId="6AECDC82" w:rsidR="007D4347" w:rsidRPr="00336224" w:rsidRDefault="00DE2871" w:rsidP="00CF3A6D">
            <w:r>
              <w:t xml:space="preserve">Promjena opisa korisnika, naznačavanje </w:t>
            </w:r>
            <w:r w:rsidR="00F220B9">
              <w:t xml:space="preserve">prijave administratora te </w:t>
            </w:r>
            <w:r>
              <w:t>mogućnosti brisanja podataka iz tablica, dodavanje formule za izračun dnevne potrebe energije</w:t>
            </w:r>
          </w:p>
        </w:tc>
      </w:tr>
    </w:tbl>
    <w:p w14:paraId="6C0B4FDB" w14:textId="77777777" w:rsidR="00BA370C" w:rsidRPr="00336224" w:rsidRDefault="00BA370C" w:rsidP="00D96211"/>
    <w:p w14:paraId="09036BBD" w14:textId="77777777" w:rsidR="00BA370C" w:rsidRPr="00336224" w:rsidRDefault="00BA370C" w:rsidP="00CF3A6D">
      <w:pPr>
        <w:pStyle w:val="Naslov1"/>
      </w:pPr>
      <w:bookmarkStart w:id="3" w:name="_Toc8569430"/>
      <w:r w:rsidRPr="00336224">
        <w:t>Ovjera dokumenta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1875"/>
        <w:gridCol w:w="1877"/>
        <w:gridCol w:w="1744"/>
        <w:gridCol w:w="1742"/>
      </w:tblGrid>
      <w:tr w:rsidR="00BA370C" w:rsidRPr="00CF3A6D" w14:paraId="67F5485E" w14:textId="77777777" w:rsidTr="00097F83">
        <w:tc>
          <w:tcPr>
            <w:tcW w:w="1872" w:type="dxa"/>
            <w:shd w:val="clear" w:color="auto" w:fill="auto"/>
          </w:tcPr>
          <w:p w14:paraId="6348E9C8" w14:textId="77777777" w:rsidR="00BA370C" w:rsidRPr="00CF3A6D" w:rsidRDefault="00BA370C" w:rsidP="00CF3A6D">
            <w:pPr>
              <w:rPr>
                <w:b/>
                <w:sz w:val="22"/>
              </w:rPr>
            </w:pPr>
            <w:r w:rsidRPr="00CF3A6D">
              <w:rPr>
                <w:b/>
                <w:sz w:val="22"/>
              </w:rPr>
              <w:t>Ime</w:t>
            </w:r>
          </w:p>
        </w:tc>
        <w:tc>
          <w:tcPr>
            <w:tcW w:w="1916" w:type="dxa"/>
            <w:shd w:val="clear" w:color="auto" w:fill="auto"/>
          </w:tcPr>
          <w:p w14:paraId="7F3D795D" w14:textId="77777777" w:rsidR="00BA370C" w:rsidRPr="00CF3A6D" w:rsidRDefault="00BA370C" w:rsidP="00CF3A6D">
            <w:pPr>
              <w:rPr>
                <w:b/>
                <w:sz w:val="22"/>
              </w:rPr>
            </w:pPr>
            <w:r w:rsidRPr="00CF3A6D">
              <w:rPr>
                <w:b/>
                <w:sz w:val="22"/>
              </w:rPr>
              <w:t>Uloga</w:t>
            </w:r>
          </w:p>
        </w:tc>
        <w:tc>
          <w:tcPr>
            <w:tcW w:w="1928" w:type="dxa"/>
            <w:shd w:val="clear" w:color="auto" w:fill="auto"/>
          </w:tcPr>
          <w:p w14:paraId="7465F193" w14:textId="77777777" w:rsidR="00BA370C" w:rsidRPr="00CF3A6D" w:rsidRDefault="00BA370C" w:rsidP="00CF3A6D">
            <w:pPr>
              <w:rPr>
                <w:b/>
                <w:sz w:val="22"/>
              </w:rPr>
            </w:pPr>
            <w:r w:rsidRPr="00CF3A6D">
              <w:rPr>
                <w:b/>
                <w:sz w:val="22"/>
              </w:rPr>
              <w:t>Tvrtka</w:t>
            </w:r>
          </w:p>
        </w:tc>
        <w:tc>
          <w:tcPr>
            <w:tcW w:w="1786" w:type="dxa"/>
            <w:shd w:val="clear" w:color="auto" w:fill="auto"/>
          </w:tcPr>
          <w:p w14:paraId="05F179EF" w14:textId="77777777" w:rsidR="00BA370C" w:rsidRPr="00CF3A6D" w:rsidRDefault="00BA370C" w:rsidP="00CF3A6D">
            <w:pPr>
              <w:rPr>
                <w:b/>
                <w:sz w:val="22"/>
              </w:rPr>
            </w:pPr>
            <w:r w:rsidRPr="00CF3A6D">
              <w:rPr>
                <w:b/>
                <w:sz w:val="22"/>
              </w:rPr>
              <w:t>Datum</w:t>
            </w:r>
          </w:p>
        </w:tc>
        <w:tc>
          <w:tcPr>
            <w:tcW w:w="1786" w:type="dxa"/>
            <w:shd w:val="clear" w:color="auto" w:fill="auto"/>
          </w:tcPr>
          <w:p w14:paraId="1BDF7E19" w14:textId="77777777" w:rsidR="00BA370C" w:rsidRPr="00CF3A6D" w:rsidRDefault="00BA370C" w:rsidP="00CF3A6D">
            <w:pPr>
              <w:rPr>
                <w:b/>
                <w:sz w:val="22"/>
              </w:rPr>
            </w:pPr>
            <w:r w:rsidRPr="00CF3A6D">
              <w:rPr>
                <w:b/>
                <w:sz w:val="22"/>
              </w:rPr>
              <w:t>Potpis</w:t>
            </w:r>
          </w:p>
        </w:tc>
      </w:tr>
      <w:tr w:rsidR="00BA370C" w:rsidRPr="00336224" w14:paraId="5924DE8A" w14:textId="77777777" w:rsidTr="00097F83">
        <w:tc>
          <w:tcPr>
            <w:tcW w:w="1872" w:type="dxa"/>
            <w:shd w:val="clear" w:color="auto" w:fill="auto"/>
          </w:tcPr>
          <w:p w14:paraId="47E61C55" w14:textId="77777777" w:rsidR="00BA370C" w:rsidRPr="00336224" w:rsidRDefault="00056FB1" w:rsidP="00CF3A6D">
            <w:r>
              <w:t>Mirjana Krajcar</w:t>
            </w:r>
          </w:p>
        </w:tc>
        <w:tc>
          <w:tcPr>
            <w:tcW w:w="1916" w:type="dxa"/>
            <w:shd w:val="clear" w:color="auto" w:fill="auto"/>
          </w:tcPr>
          <w:p w14:paraId="61D9CF14" w14:textId="77777777" w:rsidR="00BA370C" w:rsidRPr="00336224" w:rsidRDefault="00056FB1" w:rsidP="00CF3A6D">
            <w:r>
              <w:t>Naručitelj</w:t>
            </w:r>
          </w:p>
        </w:tc>
        <w:tc>
          <w:tcPr>
            <w:tcW w:w="1928" w:type="dxa"/>
            <w:shd w:val="clear" w:color="auto" w:fill="auto"/>
          </w:tcPr>
          <w:p w14:paraId="7BEA292C" w14:textId="77777777" w:rsidR="00BA370C" w:rsidRPr="00336224" w:rsidRDefault="00BA370C" w:rsidP="00CF3A6D"/>
        </w:tc>
        <w:tc>
          <w:tcPr>
            <w:tcW w:w="1786" w:type="dxa"/>
            <w:shd w:val="clear" w:color="auto" w:fill="auto"/>
          </w:tcPr>
          <w:p w14:paraId="613A874D" w14:textId="77777777" w:rsidR="00BA370C" w:rsidRPr="00336224" w:rsidRDefault="00BA370C" w:rsidP="00CF3A6D"/>
        </w:tc>
        <w:tc>
          <w:tcPr>
            <w:tcW w:w="1786" w:type="dxa"/>
            <w:shd w:val="clear" w:color="auto" w:fill="auto"/>
          </w:tcPr>
          <w:p w14:paraId="1D657ACD" w14:textId="77777777" w:rsidR="00BA370C" w:rsidRPr="00336224" w:rsidRDefault="00BA370C" w:rsidP="00CF3A6D"/>
        </w:tc>
      </w:tr>
      <w:tr w:rsidR="00BA370C" w:rsidRPr="00336224" w14:paraId="3240883E" w14:textId="77777777" w:rsidTr="00097F83">
        <w:tc>
          <w:tcPr>
            <w:tcW w:w="1872" w:type="dxa"/>
            <w:shd w:val="clear" w:color="auto" w:fill="auto"/>
          </w:tcPr>
          <w:p w14:paraId="767A4CB0" w14:textId="77777777" w:rsidR="00BA370C" w:rsidRPr="00336224" w:rsidRDefault="00056FB1" w:rsidP="00CF3A6D">
            <w:r>
              <w:t>Mislav Lalić</w:t>
            </w:r>
          </w:p>
        </w:tc>
        <w:tc>
          <w:tcPr>
            <w:tcW w:w="1916" w:type="dxa"/>
            <w:shd w:val="clear" w:color="auto" w:fill="auto"/>
          </w:tcPr>
          <w:p w14:paraId="4CDD061B" w14:textId="77777777" w:rsidR="00BA370C" w:rsidRPr="00336224" w:rsidRDefault="00056FB1" w:rsidP="00CF3A6D">
            <w:r>
              <w:t>Voditelj projekta</w:t>
            </w:r>
          </w:p>
        </w:tc>
        <w:tc>
          <w:tcPr>
            <w:tcW w:w="1928" w:type="dxa"/>
            <w:shd w:val="clear" w:color="auto" w:fill="auto"/>
          </w:tcPr>
          <w:p w14:paraId="5640118C" w14:textId="77777777" w:rsidR="00BA370C" w:rsidRPr="00336224" w:rsidRDefault="00BA370C" w:rsidP="00CF3A6D"/>
        </w:tc>
        <w:tc>
          <w:tcPr>
            <w:tcW w:w="1786" w:type="dxa"/>
            <w:shd w:val="clear" w:color="auto" w:fill="auto"/>
          </w:tcPr>
          <w:p w14:paraId="72EE1C98" w14:textId="77777777" w:rsidR="00BA370C" w:rsidRPr="00336224" w:rsidRDefault="00BA370C" w:rsidP="00CF3A6D"/>
        </w:tc>
        <w:tc>
          <w:tcPr>
            <w:tcW w:w="1786" w:type="dxa"/>
            <w:shd w:val="clear" w:color="auto" w:fill="auto"/>
          </w:tcPr>
          <w:p w14:paraId="33CBF346" w14:textId="77777777" w:rsidR="00BA370C" w:rsidRPr="00336224" w:rsidRDefault="00BA370C" w:rsidP="00CF3A6D"/>
        </w:tc>
      </w:tr>
    </w:tbl>
    <w:p w14:paraId="70B774C2" w14:textId="77777777" w:rsidR="00BA370C" w:rsidRPr="00336224" w:rsidRDefault="00BA370C" w:rsidP="00D96211"/>
    <w:p w14:paraId="49072632" w14:textId="77777777" w:rsidR="00BA370C" w:rsidRPr="00336224" w:rsidRDefault="00BA370C" w:rsidP="00CF3A6D">
      <w:pPr>
        <w:pStyle w:val="Naslov1"/>
      </w:pPr>
      <w:r w:rsidRPr="00336224">
        <w:br w:type="page"/>
      </w:r>
    </w:p>
    <w:p w14:paraId="32511F69" w14:textId="77777777" w:rsidR="00BA370C" w:rsidRPr="00336224" w:rsidRDefault="00BA370C" w:rsidP="00CF3A6D">
      <w:pPr>
        <w:pStyle w:val="Naslov1"/>
      </w:pPr>
      <w:bookmarkStart w:id="4" w:name="_Toc8569431"/>
      <w:r w:rsidRPr="00336224">
        <w:lastRenderedPageBreak/>
        <w:t>Sadržaj</w:t>
      </w:r>
      <w:bookmarkEnd w:id="4"/>
    </w:p>
    <w:p w14:paraId="3A1FEDEF" w14:textId="603BCF8A" w:rsidR="00DE2871" w:rsidRDefault="00BA370C">
      <w:pPr>
        <w:pStyle w:val="Sadraj1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hr-HR"/>
        </w:rPr>
      </w:pPr>
      <w:r w:rsidRPr="00336224">
        <w:fldChar w:fldCharType="begin"/>
      </w:r>
      <w:r w:rsidRPr="00336224">
        <w:instrText xml:space="preserve"> TOC \o "1-3" \h \z \u </w:instrText>
      </w:r>
      <w:r w:rsidRPr="00336224">
        <w:fldChar w:fldCharType="separate"/>
      </w:r>
      <w:hyperlink w:anchor="_Toc8569429" w:history="1">
        <w:r w:rsidR="00DE2871" w:rsidRPr="007E7D67">
          <w:rPr>
            <w:rStyle w:val="Hiperveza"/>
            <w:noProof/>
          </w:rPr>
          <w:t>Povijest verzija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_Toc8569429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2</w:t>
        </w:r>
        <w:r w:rsidR="00DE2871">
          <w:rPr>
            <w:noProof/>
            <w:webHidden/>
          </w:rPr>
          <w:fldChar w:fldCharType="end"/>
        </w:r>
      </w:hyperlink>
    </w:p>
    <w:p w14:paraId="75F7B0C8" w14:textId="410C0B0C" w:rsidR="00DE2871" w:rsidRDefault="006262DB">
      <w:pPr>
        <w:pStyle w:val="Sadraj1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hr-HR"/>
        </w:rPr>
      </w:pPr>
      <w:hyperlink w:anchor="_Toc8569430" w:history="1">
        <w:r w:rsidR="00DE2871" w:rsidRPr="007E7D67">
          <w:rPr>
            <w:rStyle w:val="Hiperveza"/>
            <w:noProof/>
          </w:rPr>
          <w:t>Ovjera dokumenta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_Toc8569430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2</w:t>
        </w:r>
        <w:r w:rsidR="00DE2871">
          <w:rPr>
            <w:noProof/>
            <w:webHidden/>
          </w:rPr>
          <w:fldChar w:fldCharType="end"/>
        </w:r>
      </w:hyperlink>
    </w:p>
    <w:p w14:paraId="3A45DA06" w14:textId="37928675" w:rsidR="00DE2871" w:rsidRDefault="006262DB">
      <w:pPr>
        <w:pStyle w:val="Sadraj1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hr-HR"/>
        </w:rPr>
      </w:pPr>
      <w:hyperlink w:anchor="_Toc8569431" w:history="1">
        <w:r w:rsidR="00DE2871" w:rsidRPr="007E7D67">
          <w:rPr>
            <w:rStyle w:val="Hiperveza"/>
            <w:noProof/>
          </w:rPr>
          <w:t>Sadržaj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_Toc8569431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3</w:t>
        </w:r>
        <w:r w:rsidR="00DE2871">
          <w:rPr>
            <w:noProof/>
            <w:webHidden/>
          </w:rPr>
          <w:fldChar w:fldCharType="end"/>
        </w:r>
      </w:hyperlink>
    </w:p>
    <w:p w14:paraId="24C9EB47" w14:textId="273835F1" w:rsidR="00DE2871" w:rsidRDefault="006262DB">
      <w:pPr>
        <w:pStyle w:val="Sadraj1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hr-HR"/>
        </w:rPr>
      </w:pPr>
      <w:hyperlink w:anchor="_Toc8569432" w:history="1">
        <w:r w:rsidR="00DE2871" w:rsidRPr="007E7D67">
          <w:rPr>
            <w:rStyle w:val="Hiperveza"/>
            <w:noProof/>
          </w:rPr>
          <w:t>Uvod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_Toc8569432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4</w:t>
        </w:r>
        <w:r w:rsidR="00DE2871">
          <w:rPr>
            <w:noProof/>
            <w:webHidden/>
          </w:rPr>
          <w:fldChar w:fldCharType="end"/>
        </w:r>
      </w:hyperlink>
    </w:p>
    <w:p w14:paraId="7153C720" w14:textId="371B296A" w:rsidR="00DE2871" w:rsidRDefault="006262DB">
      <w:pPr>
        <w:pStyle w:val="Sadraj1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hr-HR"/>
        </w:rPr>
      </w:pPr>
      <w:hyperlink w:anchor="_Toc8569433" w:history="1">
        <w:r w:rsidR="00DE2871" w:rsidRPr="007E7D67">
          <w:rPr>
            <w:rStyle w:val="Hiperveza"/>
            <w:noProof/>
          </w:rPr>
          <w:t>Opseg projekta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_Toc8569433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4</w:t>
        </w:r>
        <w:r w:rsidR="00DE2871">
          <w:rPr>
            <w:noProof/>
            <w:webHidden/>
          </w:rPr>
          <w:fldChar w:fldCharType="end"/>
        </w:r>
      </w:hyperlink>
    </w:p>
    <w:p w14:paraId="360B09A4" w14:textId="5A88A6FF" w:rsidR="00DE2871" w:rsidRDefault="006262DB">
      <w:pPr>
        <w:pStyle w:val="Sadraj1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hr-HR"/>
        </w:rPr>
      </w:pPr>
      <w:hyperlink w:anchor="_Toc8569434" w:history="1">
        <w:r w:rsidR="00DE2871" w:rsidRPr="007E7D67">
          <w:rPr>
            <w:rStyle w:val="Hiperveza"/>
            <w:noProof/>
          </w:rPr>
          <w:t>Pojmovi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_Toc8569434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4</w:t>
        </w:r>
        <w:r w:rsidR="00DE2871">
          <w:rPr>
            <w:noProof/>
            <w:webHidden/>
          </w:rPr>
          <w:fldChar w:fldCharType="end"/>
        </w:r>
      </w:hyperlink>
    </w:p>
    <w:p w14:paraId="607DAB86" w14:textId="2A306DA0" w:rsidR="00DE2871" w:rsidRDefault="006262DB">
      <w:pPr>
        <w:pStyle w:val="Sadraj1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hr-HR"/>
        </w:rPr>
      </w:pPr>
      <w:hyperlink w:anchor="_Toc8569435" w:history="1">
        <w:r w:rsidR="00DE2871" w:rsidRPr="007E7D67">
          <w:rPr>
            <w:rStyle w:val="Hiperveza"/>
            <w:noProof/>
          </w:rPr>
          <w:t>Opis korisnika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_Toc8569435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4</w:t>
        </w:r>
        <w:r w:rsidR="00DE2871">
          <w:rPr>
            <w:noProof/>
            <w:webHidden/>
          </w:rPr>
          <w:fldChar w:fldCharType="end"/>
        </w:r>
      </w:hyperlink>
    </w:p>
    <w:p w14:paraId="502A1071" w14:textId="68CCFE97" w:rsidR="00DE2871" w:rsidRDefault="006262DB">
      <w:pPr>
        <w:pStyle w:val="Sadraj1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hr-HR"/>
        </w:rPr>
      </w:pPr>
      <w:hyperlink w:anchor="_Toc8569436" w:history="1">
        <w:r w:rsidR="00DE2871" w:rsidRPr="007E7D67">
          <w:rPr>
            <w:rStyle w:val="Hiperveza"/>
            <w:noProof/>
          </w:rPr>
          <w:t>Ograde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_Toc8569436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4</w:t>
        </w:r>
        <w:r w:rsidR="00DE2871">
          <w:rPr>
            <w:noProof/>
            <w:webHidden/>
          </w:rPr>
          <w:fldChar w:fldCharType="end"/>
        </w:r>
      </w:hyperlink>
    </w:p>
    <w:p w14:paraId="78C593F1" w14:textId="4A6E15A2" w:rsidR="00DE2871" w:rsidRDefault="006262DB">
      <w:pPr>
        <w:pStyle w:val="Sadraj1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hr-HR"/>
        </w:rPr>
      </w:pPr>
      <w:hyperlink w:anchor="_Toc8569437" w:history="1">
        <w:r w:rsidR="00DE2871" w:rsidRPr="007E7D67">
          <w:rPr>
            <w:rStyle w:val="Hiperveza"/>
            <w:noProof/>
          </w:rPr>
          <w:t>Pretpostavke i ovisnosti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_Toc8569437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4</w:t>
        </w:r>
        <w:r w:rsidR="00DE2871">
          <w:rPr>
            <w:noProof/>
            <w:webHidden/>
          </w:rPr>
          <w:fldChar w:fldCharType="end"/>
        </w:r>
      </w:hyperlink>
    </w:p>
    <w:p w14:paraId="4EC97D09" w14:textId="32D8A3E8" w:rsidR="00DE2871" w:rsidRDefault="006262DB">
      <w:pPr>
        <w:pStyle w:val="Sadraj1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hr-HR"/>
        </w:rPr>
      </w:pPr>
      <w:hyperlink w:anchor="_Toc8569438" w:history="1">
        <w:r w:rsidR="00DE2871" w:rsidRPr="007E7D67">
          <w:rPr>
            <w:rStyle w:val="Hiperveza"/>
            <w:noProof/>
          </w:rPr>
          <w:t>Popis zahtjeva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_Toc8569438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5</w:t>
        </w:r>
        <w:r w:rsidR="00DE2871">
          <w:rPr>
            <w:noProof/>
            <w:webHidden/>
          </w:rPr>
          <w:fldChar w:fldCharType="end"/>
        </w:r>
      </w:hyperlink>
    </w:p>
    <w:p w14:paraId="22CE9F1C" w14:textId="01118136" w:rsidR="00DE2871" w:rsidRDefault="006262DB">
      <w:pPr>
        <w:pStyle w:val="Sadraj2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hr-HR"/>
        </w:rPr>
      </w:pPr>
      <w:hyperlink w:anchor="_Toc8569439" w:history="1">
        <w:r w:rsidR="00DE2871" w:rsidRPr="007E7D67">
          <w:rPr>
            <w:rStyle w:val="Hiperveza"/>
            <w:noProof/>
          </w:rPr>
          <w:t>Zahtjevi vezani za funkcionalnost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_Toc8569439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5</w:t>
        </w:r>
        <w:r w:rsidR="00DE2871">
          <w:rPr>
            <w:noProof/>
            <w:webHidden/>
          </w:rPr>
          <w:fldChar w:fldCharType="end"/>
        </w:r>
      </w:hyperlink>
    </w:p>
    <w:p w14:paraId="6BBAAAAB" w14:textId="5A9800C8" w:rsidR="00DE2871" w:rsidRDefault="006262DB">
      <w:pPr>
        <w:pStyle w:val="Sadraj3"/>
        <w:tabs>
          <w:tab w:val="righ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hr-HR"/>
        </w:rPr>
      </w:pPr>
      <w:hyperlink w:anchor="_Toc8569440" w:history="1">
        <w:r w:rsidR="00DE2871" w:rsidRPr="007E7D67">
          <w:rPr>
            <w:rStyle w:val="Hiperveza"/>
            <w:rFonts w:cs="Segoe UI"/>
            <w:noProof/>
          </w:rPr>
          <w:t>Funkcionalnost 1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_Toc8569440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5</w:t>
        </w:r>
        <w:r w:rsidR="00DE2871">
          <w:rPr>
            <w:noProof/>
            <w:webHidden/>
          </w:rPr>
          <w:fldChar w:fldCharType="end"/>
        </w:r>
      </w:hyperlink>
    </w:p>
    <w:p w14:paraId="7332567B" w14:textId="7AA66305" w:rsidR="00DE2871" w:rsidRDefault="006262DB">
      <w:pPr>
        <w:pStyle w:val="Sadraj3"/>
        <w:tabs>
          <w:tab w:val="righ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hr-HR"/>
        </w:rPr>
      </w:pPr>
      <w:hyperlink w:anchor="_Toc8569441" w:history="1">
        <w:r w:rsidR="00DE2871" w:rsidRPr="007E7D67">
          <w:rPr>
            <w:rStyle w:val="Hiperveza"/>
            <w:rFonts w:cs="Segoe UI"/>
            <w:noProof/>
          </w:rPr>
          <w:t>Funkcionalnost 2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_Toc8569441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6</w:t>
        </w:r>
        <w:r w:rsidR="00DE2871">
          <w:rPr>
            <w:noProof/>
            <w:webHidden/>
          </w:rPr>
          <w:fldChar w:fldCharType="end"/>
        </w:r>
      </w:hyperlink>
    </w:p>
    <w:p w14:paraId="6D2CB055" w14:textId="7F836A06" w:rsidR="00DE2871" w:rsidRDefault="006262DB">
      <w:pPr>
        <w:pStyle w:val="Sadraj3"/>
        <w:tabs>
          <w:tab w:val="righ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hr-HR"/>
        </w:rPr>
      </w:pPr>
      <w:hyperlink w:anchor="_Toc8569442" w:history="1">
        <w:r w:rsidR="00DE2871" w:rsidRPr="007E7D67">
          <w:rPr>
            <w:rStyle w:val="Hiperveza"/>
            <w:rFonts w:cs="Segoe UI"/>
            <w:noProof/>
          </w:rPr>
          <w:t>Funkcionalnost 3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_Toc8569442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7</w:t>
        </w:r>
        <w:r w:rsidR="00DE2871">
          <w:rPr>
            <w:noProof/>
            <w:webHidden/>
          </w:rPr>
          <w:fldChar w:fldCharType="end"/>
        </w:r>
      </w:hyperlink>
    </w:p>
    <w:p w14:paraId="66758C43" w14:textId="6F8C2BB1" w:rsidR="00DE2871" w:rsidRDefault="006262DB">
      <w:pPr>
        <w:pStyle w:val="Sadraj3"/>
        <w:tabs>
          <w:tab w:val="righ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hr-HR"/>
        </w:rPr>
      </w:pPr>
      <w:hyperlink w:anchor="_Toc8569443" w:history="1">
        <w:r w:rsidR="00DE2871" w:rsidRPr="007E7D67">
          <w:rPr>
            <w:rStyle w:val="Hiperveza"/>
            <w:rFonts w:cs="Segoe UI"/>
            <w:noProof/>
          </w:rPr>
          <w:t>Funkcionalnost 4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_Toc8569443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8</w:t>
        </w:r>
        <w:r w:rsidR="00DE2871">
          <w:rPr>
            <w:noProof/>
            <w:webHidden/>
          </w:rPr>
          <w:fldChar w:fldCharType="end"/>
        </w:r>
      </w:hyperlink>
    </w:p>
    <w:p w14:paraId="4692C905" w14:textId="17FA1F28" w:rsidR="00DE2871" w:rsidRDefault="006262DB">
      <w:pPr>
        <w:pStyle w:val="Sadraj3"/>
        <w:tabs>
          <w:tab w:val="righ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hr-HR"/>
        </w:rPr>
      </w:pPr>
      <w:hyperlink w:anchor="_Toc8569444" w:history="1">
        <w:r w:rsidR="00DE2871" w:rsidRPr="007E7D67">
          <w:rPr>
            <w:rStyle w:val="Hiperveza"/>
            <w:rFonts w:cs="Segoe UI"/>
            <w:noProof/>
          </w:rPr>
          <w:t>Funkcionalnost 5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_Toc8569444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9</w:t>
        </w:r>
        <w:r w:rsidR="00DE2871">
          <w:rPr>
            <w:noProof/>
            <w:webHidden/>
          </w:rPr>
          <w:fldChar w:fldCharType="end"/>
        </w:r>
      </w:hyperlink>
    </w:p>
    <w:p w14:paraId="0836A720" w14:textId="55AFD674" w:rsidR="00DE2871" w:rsidRDefault="006262DB">
      <w:pPr>
        <w:pStyle w:val="Sadraj3"/>
        <w:tabs>
          <w:tab w:val="righ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hr-HR"/>
        </w:rPr>
      </w:pPr>
      <w:hyperlink w:anchor="_Toc8569445" w:history="1">
        <w:r w:rsidR="00DE2871" w:rsidRPr="007E7D67">
          <w:rPr>
            <w:rStyle w:val="Hiperveza"/>
            <w:rFonts w:cs="Segoe UI"/>
            <w:noProof/>
          </w:rPr>
          <w:t>Funkcionalnost 6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_Toc8569445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10</w:t>
        </w:r>
        <w:r w:rsidR="00DE2871">
          <w:rPr>
            <w:noProof/>
            <w:webHidden/>
          </w:rPr>
          <w:fldChar w:fldCharType="end"/>
        </w:r>
      </w:hyperlink>
    </w:p>
    <w:p w14:paraId="33B63617" w14:textId="4B7641B4" w:rsidR="00DE2871" w:rsidRDefault="006262DB">
      <w:pPr>
        <w:pStyle w:val="Sadraj3"/>
        <w:tabs>
          <w:tab w:val="righ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hr-HR"/>
        </w:rPr>
      </w:pPr>
      <w:hyperlink w:anchor="_Toc8569446" w:history="1">
        <w:r w:rsidR="00DE2871" w:rsidRPr="007E7D67">
          <w:rPr>
            <w:rStyle w:val="Hiperveza"/>
            <w:rFonts w:cs="Segoe UI"/>
            <w:noProof/>
          </w:rPr>
          <w:t>Funkcionalnost 7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_Toc8569446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11</w:t>
        </w:r>
        <w:r w:rsidR="00DE2871">
          <w:rPr>
            <w:noProof/>
            <w:webHidden/>
          </w:rPr>
          <w:fldChar w:fldCharType="end"/>
        </w:r>
      </w:hyperlink>
    </w:p>
    <w:p w14:paraId="7045E46C" w14:textId="7217AF7B" w:rsidR="00DE2871" w:rsidRDefault="006262DB">
      <w:pPr>
        <w:pStyle w:val="Sadraj3"/>
        <w:tabs>
          <w:tab w:val="righ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hr-HR"/>
        </w:rPr>
      </w:pPr>
      <w:hyperlink w:anchor="_Toc8569447" w:history="1">
        <w:r w:rsidR="00DE2871" w:rsidRPr="007E7D67">
          <w:rPr>
            <w:rStyle w:val="Hiperveza"/>
            <w:rFonts w:cs="Segoe UI"/>
            <w:noProof/>
          </w:rPr>
          <w:t>Funkcionalnost 8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_Toc8569447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12</w:t>
        </w:r>
        <w:r w:rsidR="00DE2871">
          <w:rPr>
            <w:noProof/>
            <w:webHidden/>
          </w:rPr>
          <w:fldChar w:fldCharType="end"/>
        </w:r>
      </w:hyperlink>
    </w:p>
    <w:p w14:paraId="4458FBCB" w14:textId="5E4CA88D" w:rsidR="00DE2871" w:rsidRDefault="006262DB">
      <w:pPr>
        <w:pStyle w:val="Sadraj3"/>
        <w:tabs>
          <w:tab w:val="righ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hr-HR"/>
        </w:rPr>
      </w:pPr>
      <w:hyperlink w:anchor="_Toc8569448" w:history="1">
        <w:r w:rsidR="00DE2871" w:rsidRPr="007E7D67">
          <w:rPr>
            <w:rStyle w:val="Hiperveza"/>
            <w:rFonts w:cs="Segoe UI"/>
            <w:noProof/>
          </w:rPr>
          <w:t>Funkcionalnost 9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_Toc8569448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13</w:t>
        </w:r>
        <w:r w:rsidR="00DE2871">
          <w:rPr>
            <w:noProof/>
            <w:webHidden/>
          </w:rPr>
          <w:fldChar w:fldCharType="end"/>
        </w:r>
      </w:hyperlink>
    </w:p>
    <w:p w14:paraId="24C07EA1" w14:textId="49F6B9BF" w:rsidR="00DE2871" w:rsidRDefault="006262DB">
      <w:pPr>
        <w:pStyle w:val="Sadraj3"/>
        <w:tabs>
          <w:tab w:val="righ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hr-HR"/>
        </w:rPr>
      </w:pPr>
      <w:hyperlink w:anchor="_Toc8569449" w:history="1">
        <w:r w:rsidR="00DE2871" w:rsidRPr="007E7D67">
          <w:rPr>
            <w:rStyle w:val="Hiperveza"/>
            <w:rFonts w:cs="Segoe UI"/>
            <w:noProof/>
          </w:rPr>
          <w:t>Funkcionalnost 10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_Toc8569449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14</w:t>
        </w:r>
        <w:r w:rsidR="00DE2871">
          <w:rPr>
            <w:noProof/>
            <w:webHidden/>
          </w:rPr>
          <w:fldChar w:fldCharType="end"/>
        </w:r>
      </w:hyperlink>
    </w:p>
    <w:p w14:paraId="07C69ED7" w14:textId="24DBFA23" w:rsidR="00DE2871" w:rsidRDefault="006262DB">
      <w:pPr>
        <w:pStyle w:val="Sadraj3"/>
        <w:tabs>
          <w:tab w:val="righ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hr-HR"/>
        </w:rPr>
      </w:pPr>
      <w:hyperlink w:anchor="_Toc8569450" w:history="1">
        <w:r w:rsidR="00DE2871" w:rsidRPr="007E7D67">
          <w:rPr>
            <w:rStyle w:val="Hiperveza"/>
            <w:rFonts w:cs="Segoe UI"/>
            <w:noProof/>
          </w:rPr>
          <w:t>Funkcionalnost 11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_Toc8569450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15</w:t>
        </w:r>
        <w:r w:rsidR="00DE2871">
          <w:rPr>
            <w:noProof/>
            <w:webHidden/>
          </w:rPr>
          <w:fldChar w:fldCharType="end"/>
        </w:r>
      </w:hyperlink>
    </w:p>
    <w:p w14:paraId="69C841FE" w14:textId="150F4E9D" w:rsidR="00DE2871" w:rsidRDefault="006262DB">
      <w:pPr>
        <w:pStyle w:val="Sadraj2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hr-HR"/>
        </w:rPr>
      </w:pPr>
      <w:hyperlink w:anchor="_Toc8569451" w:history="1">
        <w:r w:rsidR="00DE2871" w:rsidRPr="007E7D67">
          <w:rPr>
            <w:rStyle w:val="Hiperveza"/>
            <w:noProof/>
          </w:rPr>
          <w:t>Zahtjevi vezani za karakteristike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_Toc8569451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16</w:t>
        </w:r>
        <w:r w:rsidR="00DE2871">
          <w:rPr>
            <w:noProof/>
            <w:webHidden/>
          </w:rPr>
          <w:fldChar w:fldCharType="end"/>
        </w:r>
      </w:hyperlink>
    </w:p>
    <w:p w14:paraId="4298ADB3" w14:textId="0B3D452E" w:rsidR="00DE2871" w:rsidRDefault="006262DB">
      <w:pPr>
        <w:pStyle w:val="Sadraj1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hr-HR"/>
        </w:rPr>
      </w:pPr>
      <w:hyperlink w:anchor="_Toc8569452" w:history="1">
        <w:r w:rsidR="00DE2871" w:rsidRPr="007E7D67">
          <w:rPr>
            <w:rStyle w:val="Hiperveza"/>
            <w:noProof/>
          </w:rPr>
          <w:t>Opis sučelja</w:t>
        </w:r>
        <w:r w:rsidR="00DE2871">
          <w:rPr>
            <w:noProof/>
            <w:webHidden/>
          </w:rPr>
          <w:tab/>
        </w:r>
        <w:r w:rsidR="00DE2871">
          <w:rPr>
            <w:noProof/>
            <w:webHidden/>
          </w:rPr>
          <w:fldChar w:fldCharType="begin"/>
        </w:r>
        <w:r w:rsidR="00DE2871">
          <w:rPr>
            <w:noProof/>
            <w:webHidden/>
          </w:rPr>
          <w:instrText xml:space="preserve"> PAGEREF _Toc8569452 \h </w:instrText>
        </w:r>
        <w:r w:rsidR="00DE2871">
          <w:rPr>
            <w:noProof/>
            <w:webHidden/>
          </w:rPr>
        </w:r>
        <w:r w:rsidR="00DE2871">
          <w:rPr>
            <w:noProof/>
            <w:webHidden/>
          </w:rPr>
          <w:fldChar w:fldCharType="separate"/>
        </w:r>
        <w:r w:rsidR="00DE2871">
          <w:rPr>
            <w:noProof/>
            <w:webHidden/>
          </w:rPr>
          <w:t>16</w:t>
        </w:r>
        <w:r w:rsidR="00DE2871">
          <w:rPr>
            <w:noProof/>
            <w:webHidden/>
          </w:rPr>
          <w:fldChar w:fldCharType="end"/>
        </w:r>
      </w:hyperlink>
    </w:p>
    <w:p w14:paraId="2280D14C" w14:textId="77777777" w:rsidR="00BA370C" w:rsidRDefault="00BA370C" w:rsidP="00CF3A6D">
      <w:pPr>
        <w:pStyle w:val="Naslov1"/>
      </w:pPr>
      <w:r w:rsidRPr="00336224">
        <w:rPr>
          <w:bCs/>
        </w:rPr>
        <w:fldChar w:fldCharType="end"/>
      </w:r>
      <w:r w:rsidRPr="00336224">
        <w:br w:type="page"/>
      </w:r>
      <w:bookmarkStart w:id="5" w:name="_Toc8569432"/>
      <w:r w:rsidRPr="00336224">
        <w:lastRenderedPageBreak/>
        <w:t>Uvod</w:t>
      </w:r>
      <w:bookmarkEnd w:id="5"/>
    </w:p>
    <w:p w14:paraId="42EA25CE" w14:textId="77777777" w:rsidR="0037786E" w:rsidRPr="0037786E" w:rsidRDefault="00002DE2" w:rsidP="0037786E">
      <w:pPr>
        <w:rPr>
          <w:lang w:eastAsia="hr-HR"/>
        </w:rPr>
      </w:pPr>
      <w:r>
        <w:rPr>
          <w:lang w:eastAsia="hr-HR"/>
        </w:rPr>
        <w:t>Naručitelj je zatražio razvoj aplikacije koja će ljudima koji boluju od dijabetesa služiti kao alat za generiranje jelovnika te će im pomoći u osmišljavanju što mogu pojesti u pojedinom obroku i u kojoj količini.</w:t>
      </w:r>
    </w:p>
    <w:p w14:paraId="2BB91778" w14:textId="77777777" w:rsidR="00BA370C" w:rsidRDefault="00BA370C" w:rsidP="00CF3A6D">
      <w:pPr>
        <w:pStyle w:val="Naslov1"/>
      </w:pPr>
      <w:bookmarkStart w:id="6" w:name="_Toc8569433"/>
      <w:r w:rsidRPr="00336224">
        <w:t>Opseg projekta</w:t>
      </w:r>
      <w:bookmarkEnd w:id="6"/>
    </w:p>
    <w:p w14:paraId="76C622F1" w14:textId="77777777" w:rsidR="00002DE2" w:rsidRPr="00002DE2" w:rsidRDefault="00002DE2" w:rsidP="00002DE2">
      <w:pPr>
        <w:rPr>
          <w:lang w:eastAsia="hr-HR"/>
        </w:rPr>
      </w:pPr>
      <w:r>
        <w:rPr>
          <w:lang w:eastAsia="hr-HR"/>
        </w:rPr>
        <w:t>Sustav se sastoji od dvije web aplikacije, site za administraciju</w:t>
      </w:r>
      <w:r w:rsidR="00F06EDC">
        <w:rPr>
          <w:lang w:eastAsia="hr-HR"/>
        </w:rPr>
        <w:t xml:space="preserve"> koji je </w:t>
      </w:r>
      <w:r>
        <w:rPr>
          <w:lang w:eastAsia="hr-HR"/>
        </w:rPr>
        <w:t xml:space="preserve">izveden kao </w:t>
      </w:r>
      <w:proofErr w:type="spellStart"/>
      <w:r w:rsidR="00F06EDC">
        <w:rPr>
          <w:lang w:eastAsia="hr-HR"/>
        </w:rPr>
        <w:t>WebForms</w:t>
      </w:r>
      <w:proofErr w:type="spellEnd"/>
      <w:r>
        <w:rPr>
          <w:lang w:eastAsia="hr-HR"/>
        </w:rPr>
        <w:t xml:space="preserve"> projekt te javni site izveden kao MVC projekt.</w:t>
      </w:r>
      <w:r w:rsidR="00A85EDE">
        <w:rPr>
          <w:lang w:eastAsia="hr-HR"/>
        </w:rPr>
        <w:t xml:space="preserve"> Obje aplikacije komuniciraju sa zajedničkom bazom podataka izvedenu u Microsoft SQL tehnologiji.</w:t>
      </w:r>
    </w:p>
    <w:p w14:paraId="2A377B47" w14:textId="77777777" w:rsidR="00F06EDC" w:rsidRDefault="00BA370C" w:rsidP="00A85EDE">
      <w:pPr>
        <w:pStyle w:val="Naslov1"/>
      </w:pPr>
      <w:bookmarkStart w:id="7" w:name="_Toc8569434"/>
      <w:r w:rsidRPr="00336224">
        <w:t>Pojmovi</w:t>
      </w:r>
      <w:bookmarkEnd w:id="7"/>
    </w:p>
    <w:p w14:paraId="2D8112DC" w14:textId="77777777" w:rsidR="00A85EDE" w:rsidRPr="00A85EDE" w:rsidRDefault="00A85EDE" w:rsidP="00A85EDE">
      <w:pPr>
        <w:rPr>
          <w:lang w:eastAsia="hr-HR"/>
        </w:rPr>
      </w:pPr>
      <w:r>
        <w:rPr>
          <w:lang w:eastAsia="hr-HR"/>
        </w:rPr>
        <w:t>N</w:t>
      </w:r>
      <w:r w:rsidR="00352091">
        <w:rPr>
          <w:lang w:eastAsia="hr-HR"/>
        </w:rPr>
        <w:t>ema pojmova</w:t>
      </w:r>
      <w:r>
        <w:rPr>
          <w:lang w:eastAsia="hr-HR"/>
        </w:rPr>
        <w:t xml:space="preserve"> u opsegu ovog projekta.</w:t>
      </w:r>
    </w:p>
    <w:p w14:paraId="4BBD4103" w14:textId="77777777" w:rsidR="00CF3A6D" w:rsidRDefault="00CF3A6D" w:rsidP="00CF3A6D">
      <w:pPr>
        <w:pStyle w:val="Naslov1"/>
      </w:pPr>
      <w:bookmarkStart w:id="8" w:name="_Toc8569435"/>
      <w:r>
        <w:t>Opis korisnika</w:t>
      </w:r>
      <w:bookmarkEnd w:id="8"/>
    </w:p>
    <w:p w14:paraId="27F8EC0E" w14:textId="77777777" w:rsidR="008A7357" w:rsidRDefault="008A7357" w:rsidP="00F06EDC">
      <w:pPr>
        <w:rPr>
          <w:lang w:eastAsia="hr-HR"/>
        </w:rPr>
      </w:pPr>
      <w:r>
        <w:rPr>
          <w:lang w:eastAsia="hr-HR"/>
        </w:rPr>
        <w:t xml:space="preserve">Aplikacija je namijenjena svim ljudima koji boluju od dijabetesa kao pomoć pri osmišljavanju dnevnih jelovnika. </w:t>
      </w:r>
    </w:p>
    <w:p w14:paraId="42F20F1B" w14:textId="77777777" w:rsidR="00DE2871" w:rsidRDefault="008A7357" w:rsidP="00F06EDC">
      <w:pPr>
        <w:rPr>
          <w:lang w:eastAsia="hr-HR"/>
        </w:rPr>
      </w:pPr>
      <w:r>
        <w:rPr>
          <w:lang w:eastAsia="hr-HR"/>
        </w:rPr>
        <w:t xml:space="preserve">Posjetitelji neće imati nikakav pristup aplikaciji do trenutka registracije. Nakon što se prijave u sustav imat će pristup </w:t>
      </w:r>
      <w:r w:rsidR="00DE2871">
        <w:rPr>
          <w:lang w:eastAsia="hr-HR"/>
        </w:rPr>
        <w:t>korisničkom</w:t>
      </w:r>
      <w:r>
        <w:rPr>
          <w:lang w:eastAsia="hr-HR"/>
        </w:rPr>
        <w:t xml:space="preserve"> dijelu </w:t>
      </w:r>
      <w:proofErr w:type="spellStart"/>
      <w:r>
        <w:rPr>
          <w:lang w:eastAsia="hr-HR"/>
        </w:rPr>
        <w:t>sitea</w:t>
      </w:r>
      <w:proofErr w:type="spellEnd"/>
      <w:r w:rsidR="00DE2871">
        <w:rPr>
          <w:lang w:eastAsia="hr-HR"/>
        </w:rPr>
        <w:t>.</w:t>
      </w:r>
    </w:p>
    <w:p w14:paraId="03C8F1CF" w14:textId="43C64054" w:rsidR="008A7357" w:rsidRDefault="00DE2871" w:rsidP="00F06EDC">
      <w:pPr>
        <w:rPr>
          <w:lang w:eastAsia="hr-HR"/>
        </w:rPr>
      </w:pPr>
      <w:r>
        <w:rPr>
          <w:lang w:eastAsia="hr-HR"/>
        </w:rPr>
        <w:t>Korisnici imaju mogućnosti</w:t>
      </w:r>
      <w:r w:rsidR="008A7357">
        <w:rPr>
          <w:lang w:eastAsia="hr-HR"/>
        </w:rPr>
        <w:t xml:space="preserve"> </w:t>
      </w:r>
      <w:r>
        <w:rPr>
          <w:lang w:eastAsia="hr-HR"/>
        </w:rPr>
        <w:t xml:space="preserve">pristupa </w:t>
      </w:r>
      <w:r w:rsidR="008A7357">
        <w:rPr>
          <w:lang w:eastAsia="hr-HR"/>
        </w:rPr>
        <w:t xml:space="preserve">web stranici za generiranje jelovnika. </w:t>
      </w:r>
    </w:p>
    <w:p w14:paraId="37A575F2" w14:textId="0BA73E57" w:rsidR="008A7357" w:rsidRDefault="008A7357" w:rsidP="00F06EDC">
      <w:pPr>
        <w:rPr>
          <w:lang w:eastAsia="hr-HR"/>
        </w:rPr>
      </w:pPr>
      <w:r>
        <w:rPr>
          <w:lang w:eastAsia="hr-HR"/>
        </w:rPr>
        <w:t>Administrator sustava</w:t>
      </w:r>
      <w:r w:rsidR="003B4BBF">
        <w:rPr>
          <w:lang w:eastAsia="hr-HR"/>
        </w:rPr>
        <w:t xml:space="preserve"> odnosno naručitelj </w:t>
      </w:r>
      <w:r w:rsidR="00DE2871">
        <w:rPr>
          <w:lang w:eastAsia="hr-HR"/>
        </w:rPr>
        <w:t>(</w:t>
      </w:r>
      <w:r w:rsidR="003B4BBF">
        <w:rPr>
          <w:lang w:eastAsia="hr-HR"/>
        </w:rPr>
        <w:t>ili jedan od njegovih zaposlenika</w:t>
      </w:r>
      <w:r w:rsidR="00DE2871">
        <w:rPr>
          <w:lang w:eastAsia="hr-HR"/>
        </w:rPr>
        <w:t>)</w:t>
      </w:r>
      <w:r w:rsidR="003B4BBF">
        <w:rPr>
          <w:lang w:eastAsia="hr-HR"/>
        </w:rPr>
        <w:t xml:space="preserve"> imat će pristup administratorskom dijelu </w:t>
      </w:r>
      <w:proofErr w:type="spellStart"/>
      <w:r w:rsidR="003B4BBF">
        <w:rPr>
          <w:lang w:eastAsia="hr-HR"/>
        </w:rPr>
        <w:t>sitea</w:t>
      </w:r>
      <w:proofErr w:type="spellEnd"/>
      <w:r w:rsidR="003B4BBF">
        <w:rPr>
          <w:lang w:eastAsia="hr-HR"/>
        </w:rPr>
        <w:t xml:space="preserve"> gdje će imati mogućnosti </w:t>
      </w:r>
      <w:r w:rsidR="00CC0C8C">
        <w:rPr>
          <w:lang w:eastAsia="hr-HR"/>
        </w:rPr>
        <w:t xml:space="preserve">manipuliranja podacima kao što su namirnice, obroci, mjerne jedinice te </w:t>
      </w:r>
      <w:r w:rsidR="00DE2871">
        <w:rPr>
          <w:lang w:eastAsia="hr-HR"/>
        </w:rPr>
        <w:t>određivati koliko će obroka dnevno korisnici moći odabrati i u kojim omjerima dnevne potrebe energije svakog obroka.</w:t>
      </w:r>
    </w:p>
    <w:p w14:paraId="178BE504" w14:textId="77777777" w:rsidR="00CF3A6D" w:rsidRDefault="00CF3A6D" w:rsidP="00CF3A6D">
      <w:pPr>
        <w:pStyle w:val="Naslov1"/>
      </w:pPr>
      <w:bookmarkStart w:id="9" w:name="_Toc8569436"/>
      <w:r>
        <w:t>Ograde</w:t>
      </w:r>
      <w:bookmarkEnd w:id="9"/>
    </w:p>
    <w:p w14:paraId="6CDD8605" w14:textId="77777777" w:rsidR="00EE303C" w:rsidRDefault="00EE303C" w:rsidP="00344DA8">
      <w:pPr>
        <w:pStyle w:val="Odlomakpopisa"/>
        <w:numPr>
          <w:ilvl w:val="0"/>
          <w:numId w:val="9"/>
        </w:numPr>
        <w:rPr>
          <w:lang w:eastAsia="hr-HR"/>
        </w:rPr>
      </w:pPr>
      <w:r>
        <w:rPr>
          <w:lang w:eastAsia="hr-HR"/>
        </w:rPr>
        <w:t>Niti mobilna niti desktop aplikacija nije u opsegu ovog projekta.</w:t>
      </w:r>
    </w:p>
    <w:p w14:paraId="096B572B" w14:textId="77777777" w:rsidR="00EE303C" w:rsidRDefault="00344DA8" w:rsidP="00344DA8">
      <w:pPr>
        <w:pStyle w:val="Odlomakpopisa"/>
        <w:numPr>
          <w:ilvl w:val="0"/>
          <w:numId w:val="9"/>
        </w:numPr>
        <w:rPr>
          <w:lang w:eastAsia="hr-HR"/>
        </w:rPr>
      </w:pPr>
      <w:r>
        <w:rPr>
          <w:lang w:eastAsia="hr-HR"/>
        </w:rPr>
        <w:t>Izvođač projekta neće pružati usluge hostinga web servera i baze podataka.</w:t>
      </w:r>
    </w:p>
    <w:p w14:paraId="75FBCF14" w14:textId="77777777" w:rsidR="00740EDB" w:rsidRDefault="00EE303C" w:rsidP="00344DA8">
      <w:pPr>
        <w:pStyle w:val="Odlomakpopisa"/>
        <w:numPr>
          <w:ilvl w:val="0"/>
          <w:numId w:val="9"/>
        </w:numPr>
        <w:rPr>
          <w:lang w:eastAsia="hr-HR"/>
        </w:rPr>
      </w:pPr>
      <w:r>
        <w:rPr>
          <w:lang w:eastAsia="hr-HR"/>
        </w:rPr>
        <w:t>Samo site za administraciju treba imati implementiranu lokalizaciju, odnosno mogućnost prikaza sučelja na Engleskom ili Hrvatskom jeziku.</w:t>
      </w:r>
    </w:p>
    <w:p w14:paraId="584436E3" w14:textId="77777777" w:rsidR="00C71EF7" w:rsidRDefault="00C71EF7" w:rsidP="00344DA8">
      <w:pPr>
        <w:pStyle w:val="Odlomakpopisa"/>
        <w:numPr>
          <w:ilvl w:val="0"/>
          <w:numId w:val="9"/>
        </w:numPr>
        <w:rPr>
          <w:lang w:eastAsia="hr-HR"/>
        </w:rPr>
      </w:pPr>
      <w:r>
        <w:rPr>
          <w:lang w:eastAsia="hr-HR"/>
        </w:rPr>
        <w:t xml:space="preserve">Broj korisnika na </w:t>
      </w:r>
      <w:proofErr w:type="spellStart"/>
      <w:r>
        <w:rPr>
          <w:lang w:eastAsia="hr-HR"/>
        </w:rPr>
        <w:t>siteu</w:t>
      </w:r>
      <w:proofErr w:type="spellEnd"/>
      <w:r>
        <w:rPr>
          <w:lang w:eastAsia="hr-HR"/>
        </w:rPr>
        <w:t xml:space="preserve"> za administraciju je ograničen na jednog administratora koji se samo prijavljuje, dok registracija novih administratora nije moguća.</w:t>
      </w:r>
    </w:p>
    <w:p w14:paraId="4BFA8FC9" w14:textId="77777777" w:rsidR="00C71EF7" w:rsidRDefault="00056FB1" w:rsidP="00344DA8">
      <w:pPr>
        <w:pStyle w:val="Odlomakpopisa"/>
        <w:numPr>
          <w:ilvl w:val="0"/>
          <w:numId w:val="9"/>
        </w:numPr>
        <w:rPr>
          <w:lang w:eastAsia="hr-HR"/>
        </w:rPr>
      </w:pPr>
      <w:r>
        <w:rPr>
          <w:lang w:eastAsia="hr-HR"/>
        </w:rPr>
        <w:t xml:space="preserve">Korisnički podaci </w:t>
      </w:r>
      <w:r w:rsidR="00EC3CB5">
        <w:rPr>
          <w:lang w:eastAsia="hr-HR"/>
        </w:rPr>
        <w:t xml:space="preserve">tipovi namirnica, </w:t>
      </w:r>
      <w:r>
        <w:rPr>
          <w:lang w:eastAsia="hr-HR"/>
        </w:rPr>
        <w:t>razina fizičke aktivnosti, tip dijabetesa</w:t>
      </w:r>
      <w:r w:rsidR="00EC3CB5">
        <w:rPr>
          <w:lang w:eastAsia="hr-HR"/>
        </w:rPr>
        <w:t xml:space="preserve"> </w:t>
      </w:r>
      <w:r>
        <w:rPr>
          <w:lang w:eastAsia="hr-HR"/>
        </w:rPr>
        <w:t>i spol bit će samo tablice u bazi podataka, tj. Neće se moći uređivati ili dodavati novi zapisi putem web aplikacije.</w:t>
      </w:r>
    </w:p>
    <w:p w14:paraId="666AEC62" w14:textId="77777777" w:rsidR="00EE303C" w:rsidRPr="00740EDB" w:rsidRDefault="00EE303C" w:rsidP="00740EDB">
      <w:pPr>
        <w:rPr>
          <w:lang w:eastAsia="hr-HR"/>
        </w:rPr>
      </w:pPr>
    </w:p>
    <w:p w14:paraId="2EFB47B1" w14:textId="77777777" w:rsidR="00CF3A6D" w:rsidRDefault="00CF3A6D" w:rsidP="00CF3A6D">
      <w:pPr>
        <w:pStyle w:val="Naslov1"/>
      </w:pPr>
      <w:bookmarkStart w:id="10" w:name="_Toc8569437"/>
      <w:r>
        <w:t>Pretpostavke i ovisnosti</w:t>
      </w:r>
      <w:bookmarkEnd w:id="10"/>
    </w:p>
    <w:p w14:paraId="78FA0DD7" w14:textId="77777777" w:rsidR="00C71EF7" w:rsidRDefault="00C71EF7" w:rsidP="00F127E3">
      <w:pPr>
        <w:pStyle w:val="Odlomakpopisa"/>
        <w:numPr>
          <w:ilvl w:val="0"/>
          <w:numId w:val="11"/>
        </w:numPr>
        <w:rPr>
          <w:lang w:eastAsia="hr-HR"/>
        </w:rPr>
      </w:pPr>
      <w:r>
        <w:rPr>
          <w:lang w:eastAsia="hr-HR"/>
        </w:rPr>
        <w:t xml:space="preserve">Korisnik će do datuma </w:t>
      </w:r>
      <w:r w:rsidR="006A5013">
        <w:rPr>
          <w:lang w:eastAsia="hr-HR"/>
        </w:rPr>
        <w:t>&lt;TODO&gt; dostaviti popis namirnica s njihovim kalorijskim vrijednostima.</w:t>
      </w:r>
    </w:p>
    <w:p w14:paraId="7A6A44F6" w14:textId="77777777" w:rsidR="00352091" w:rsidRDefault="00352091">
      <w:pPr>
        <w:rPr>
          <w:lang w:eastAsia="hr-HR"/>
        </w:rPr>
      </w:pPr>
      <w:r>
        <w:rPr>
          <w:lang w:eastAsia="hr-HR"/>
        </w:rPr>
        <w:br w:type="page"/>
      </w:r>
    </w:p>
    <w:p w14:paraId="59E493E4" w14:textId="77777777" w:rsidR="0023271B" w:rsidRPr="0023271B" w:rsidRDefault="00CF3A6D" w:rsidP="00352091">
      <w:pPr>
        <w:pStyle w:val="Naslov1"/>
      </w:pPr>
      <w:bookmarkStart w:id="11" w:name="_Toc8569438"/>
      <w:r>
        <w:lastRenderedPageBreak/>
        <w:t>Popis zahtjeva</w:t>
      </w:r>
      <w:bookmarkEnd w:id="11"/>
    </w:p>
    <w:p w14:paraId="310A7BDA" w14:textId="77777777" w:rsidR="00CF3A6D" w:rsidRDefault="00CF3A6D" w:rsidP="00CF3A6D">
      <w:pPr>
        <w:pStyle w:val="Naslov2"/>
      </w:pPr>
      <w:bookmarkStart w:id="12" w:name="_Toc8569439"/>
      <w:r>
        <w:t>Zahtjevi vezani za funkcionalnost</w:t>
      </w:r>
      <w:bookmarkEnd w:id="12"/>
    </w:p>
    <w:p w14:paraId="7A3E34DB" w14:textId="77777777" w:rsidR="000500F1" w:rsidRDefault="000500F1" w:rsidP="000500F1">
      <w:pPr>
        <w:pStyle w:val="Naslov3"/>
        <w:rPr>
          <w:rFonts w:ascii="Segoe UI" w:hAnsi="Segoe UI" w:cs="Segoe UI"/>
          <w:sz w:val="26"/>
        </w:rPr>
      </w:pPr>
      <w:bookmarkStart w:id="13" w:name="_Toc8569440"/>
      <w:r w:rsidRPr="000500F1">
        <w:rPr>
          <w:rFonts w:ascii="Segoe UI" w:hAnsi="Segoe UI" w:cs="Segoe UI"/>
          <w:sz w:val="26"/>
        </w:rPr>
        <w:t>Funkcionalnost 1</w:t>
      </w:r>
      <w:bookmarkEnd w:id="13"/>
    </w:p>
    <w:tbl>
      <w:tblPr>
        <w:tblStyle w:val="Svijetlatablicareetke-isticanje1"/>
        <w:tblW w:w="9493" w:type="dxa"/>
        <w:tblLook w:val="04A0" w:firstRow="1" w:lastRow="0" w:firstColumn="1" w:lastColumn="0" w:noHBand="0" w:noVBand="1"/>
      </w:tblPr>
      <w:tblGrid>
        <w:gridCol w:w="1184"/>
        <w:gridCol w:w="8309"/>
      </w:tblGrid>
      <w:tr w:rsidR="006A5013" w:rsidRPr="000500F1" w14:paraId="79D399CF" w14:textId="77777777" w:rsidTr="00344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noWrap/>
          </w:tcPr>
          <w:p w14:paraId="3F7EAD85" w14:textId="77777777" w:rsidR="006A5013" w:rsidRPr="000500F1" w:rsidRDefault="006A5013" w:rsidP="00344DA8">
            <w:pPr>
              <w:pStyle w:val="TableCaption"/>
              <w:spacing w:after="0"/>
              <w:rPr>
                <w:rFonts w:ascii="Segoe UI" w:hAnsi="Segoe UI" w:cs="Segoe UI"/>
                <w:b w:val="0"/>
                <w:color w:val="3B3838" w:themeColor="background2" w:themeShade="4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color w:val="3B3838" w:themeColor="background2" w:themeShade="40"/>
                <w:szCs w:val="20"/>
                <w:lang w:val="hr-HR"/>
              </w:rPr>
              <w:br w:type="page"/>
            </w: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Cs w:val="20"/>
                <w:lang w:val="hr-HR"/>
              </w:rPr>
              <w:t>Osnovni podaci o Use caseu</w:t>
            </w:r>
          </w:p>
        </w:tc>
      </w:tr>
      <w:tr w:rsidR="006A5013" w:rsidRPr="000500F1" w14:paraId="7DF7ED82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5C099E1" w14:textId="77777777" w:rsidR="006A5013" w:rsidRPr="000500F1" w:rsidRDefault="006A5013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Rbr.</w:t>
            </w:r>
          </w:p>
        </w:tc>
        <w:tc>
          <w:tcPr>
            <w:tcW w:w="8309" w:type="dxa"/>
            <w:noWrap/>
          </w:tcPr>
          <w:p w14:paraId="08DC1400" w14:textId="77777777" w:rsidR="006A5013" w:rsidRPr="000500F1" w:rsidRDefault="006A5013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1</w:t>
            </w:r>
          </w:p>
        </w:tc>
      </w:tr>
      <w:tr w:rsidR="006A5013" w:rsidRPr="000500F1" w14:paraId="004795E4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B5F8632" w14:textId="77777777" w:rsidR="006A5013" w:rsidRPr="000500F1" w:rsidRDefault="006A5013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8309" w:type="dxa"/>
            <w:noWrap/>
          </w:tcPr>
          <w:p w14:paraId="0AABEA48" w14:textId="77777777" w:rsidR="006A5013" w:rsidRPr="000500F1" w:rsidRDefault="006A5013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Registracija korisnika</w:t>
            </w:r>
          </w:p>
        </w:tc>
      </w:tr>
      <w:tr w:rsidR="006A5013" w:rsidRPr="000500F1" w14:paraId="5158645F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54DF51D" w14:textId="77777777" w:rsidR="006A5013" w:rsidRPr="000500F1" w:rsidRDefault="006A5013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Učestalost</w:t>
            </w:r>
          </w:p>
        </w:tc>
        <w:tc>
          <w:tcPr>
            <w:tcW w:w="8309" w:type="dxa"/>
            <w:noWrap/>
          </w:tcPr>
          <w:p w14:paraId="2AC13699" w14:textId="77777777" w:rsidR="006A5013" w:rsidRPr="000500F1" w:rsidRDefault="006A5013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Pojedini korisnik samo jednom</w:t>
            </w:r>
          </w:p>
        </w:tc>
      </w:tr>
      <w:tr w:rsidR="006A5013" w:rsidRPr="000500F1" w14:paraId="75FB33DE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70F73B7" w14:textId="77777777" w:rsidR="006A5013" w:rsidRPr="000500F1" w:rsidRDefault="006A5013" w:rsidP="00344DA8">
            <w:pPr>
              <w:pStyle w:val="TableContent"/>
              <w:rPr>
                <w:rFonts w:ascii="Segoe UI" w:hAnsi="Segoe UI" w:cs="Segoe UI"/>
                <w:b w:val="0"/>
                <w:bCs w:val="0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 xml:space="preserve">Sudionici </w:t>
            </w:r>
          </w:p>
        </w:tc>
        <w:tc>
          <w:tcPr>
            <w:tcW w:w="8309" w:type="dxa"/>
            <w:noWrap/>
          </w:tcPr>
          <w:p w14:paraId="36D72034" w14:textId="77777777" w:rsidR="006A5013" w:rsidRPr="000500F1" w:rsidRDefault="006A5013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 xml:space="preserve">Posjetitelji </w:t>
            </w:r>
            <w:r w:rsidR="0023271B">
              <w:rPr>
                <w:rFonts w:cs="Segoe UI"/>
                <w:color w:val="3B3838" w:themeColor="background2" w:themeShade="40"/>
                <w:szCs w:val="20"/>
              </w:rPr>
              <w:t xml:space="preserve">javnog </w:t>
            </w:r>
            <w:proofErr w:type="spellStart"/>
            <w:r>
              <w:rPr>
                <w:rFonts w:cs="Segoe UI"/>
                <w:color w:val="3B3838" w:themeColor="background2" w:themeShade="40"/>
                <w:szCs w:val="20"/>
              </w:rPr>
              <w:t>sitea</w:t>
            </w:r>
            <w:proofErr w:type="spellEnd"/>
            <w:r>
              <w:rPr>
                <w:rFonts w:cs="Segoe UI"/>
                <w:color w:val="3B3838" w:themeColor="background2" w:themeShade="40"/>
                <w:szCs w:val="20"/>
              </w:rPr>
              <w:t xml:space="preserve"> bez postojećeg korisničkog računa</w:t>
            </w:r>
          </w:p>
        </w:tc>
      </w:tr>
      <w:tr w:rsidR="006A5013" w:rsidRPr="000500F1" w14:paraId="75D90D7F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101C8B4" w14:textId="77777777" w:rsidR="006A5013" w:rsidRPr="000500F1" w:rsidRDefault="006A5013" w:rsidP="00344DA8">
            <w:pPr>
              <w:pStyle w:val="TableContent"/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Preduvjeti</w:t>
            </w:r>
          </w:p>
        </w:tc>
        <w:tc>
          <w:tcPr>
            <w:tcW w:w="8309" w:type="dxa"/>
            <w:noWrap/>
          </w:tcPr>
          <w:p w14:paraId="7C7D815F" w14:textId="77777777" w:rsidR="006A5013" w:rsidRPr="000500F1" w:rsidRDefault="006A5013" w:rsidP="00344DA8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</w:p>
        </w:tc>
      </w:tr>
    </w:tbl>
    <w:p w14:paraId="1E3884DB" w14:textId="77777777" w:rsidR="00016767" w:rsidRDefault="00016767" w:rsidP="002F5B74"/>
    <w:tbl>
      <w:tblPr>
        <w:tblStyle w:val="Svijetlatablicareetke-isticanje1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4678"/>
      </w:tblGrid>
      <w:tr w:rsidR="00016767" w:rsidRPr="000500F1" w14:paraId="2D7C50AF" w14:textId="77777777" w:rsidTr="002D0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794D81DF" w14:textId="72227954" w:rsidR="00016767" w:rsidRPr="002F5B74" w:rsidRDefault="00016767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>Osnovni tok događaja 1</w:t>
            </w:r>
          </w:p>
        </w:tc>
      </w:tr>
      <w:tr w:rsidR="00016767" w:rsidRPr="000500F1" w14:paraId="7B38755E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1530090B" w14:textId="77777777" w:rsidR="00016767" w:rsidRPr="000500F1" w:rsidRDefault="00016767" w:rsidP="00FD3D90">
            <w:pPr>
              <w:jc w:val="center"/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Korak</w:t>
            </w:r>
          </w:p>
        </w:tc>
        <w:tc>
          <w:tcPr>
            <w:tcW w:w="3969" w:type="dxa"/>
            <w:hideMark/>
          </w:tcPr>
          <w:p w14:paraId="6ED798B3" w14:textId="77777777" w:rsidR="00016767" w:rsidRPr="000500F1" w:rsidRDefault="00016767" w:rsidP="00FD3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korisnika</w:t>
            </w:r>
          </w:p>
        </w:tc>
        <w:tc>
          <w:tcPr>
            <w:tcW w:w="4678" w:type="dxa"/>
            <w:hideMark/>
          </w:tcPr>
          <w:p w14:paraId="600A0396" w14:textId="77777777" w:rsidR="00016767" w:rsidRPr="000500F1" w:rsidRDefault="00016767" w:rsidP="00FD3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sustava</w:t>
            </w:r>
          </w:p>
        </w:tc>
      </w:tr>
      <w:tr w:rsidR="00016767" w:rsidRPr="000500F1" w14:paraId="71E3DD89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3FFB9C39" w14:textId="77777777" w:rsidR="00016767" w:rsidRPr="000500F1" w:rsidRDefault="00016767" w:rsidP="00FD3D90">
            <w:pPr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1</w:t>
            </w:r>
          </w:p>
        </w:tc>
        <w:tc>
          <w:tcPr>
            <w:tcW w:w="3969" w:type="dxa"/>
            <w:hideMark/>
          </w:tcPr>
          <w:p w14:paraId="32A500F6" w14:textId="77777777" w:rsidR="00016767" w:rsidRPr="000500F1" w:rsidRDefault="00016767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Na početnom (login) ekranu pritisnuti na gumb „Registracija“</w:t>
            </w:r>
          </w:p>
        </w:tc>
        <w:tc>
          <w:tcPr>
            <w:tcW w:w="4678" w:type="dxa"/>
            <w:hideMark/>
          </w:tcPr>
          <w:p w14:paraId="7F22B76D" w14:textId="77777777" w:rsidR="00016767" w:rsidRPr="000500F1" w:rsidRDefault="00016767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Odvodi korisnika na web stranicu za registraciju</w:t>
            </w:r>
          </w:p>
        </w:tc>
      </w:tr>
      <w:tr w:rsidR="00016767" w:rsidRPr="000500F1" w14:paraId="54D5FFE2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B6C43C" w14:textId="77777777" w:rsidR="00016767" w:rsidRPr="000500F1" w:rsidRDefault="00016767" w:rsidP="00FD3D90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2</w:t>
            </w:r>
          </w:p>
        </w:tc>
        <w:tc>
          <w:tcPr>
            <w:tcW w:w="3969" w:type="dxa"/>
          </w:tcPr>
          <w:p w14:paraId="77930830" w14:textId="77777777" w:rsidR="00016767" w:rsidDel="00D90835" w:rsidRDefault="00016767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Unos osobnih podataka u za to odgovarajuća polja te potvrđivanje registracije</w:t>
            </w:r>
          </w:p>
        </w:tc>
        <w:tc>
          <w:tcPr>
            <w:tcW w:w="4678" w:type="dxa"/>
          </w:tcPr>
          <w:p w14:paraId="5EAE03D6" w14:textId="77777777" w:rsidR="00016767" w:rsidDel="00C41F6B" w:rsidRDefault="00016767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Pohranjuje korisničke podatke u bazu</w:t>
            </w:r>
          </w:p>
        </w:tc>
      </w:tr>
      <w:tr w:rsidR="002D0578" w:rsidRPr="009254D8" w14:paraId="06A435C1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466E0AE1" w14:textId="41E85C91" w:rsidR="002D0578" w:rsidRPr="002F5B74" w:rsidRDefault="002D0578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>Rezultat na kraju procesa</w:t>
            </w:r>
          </w:p>
        </w:tc>
      </w:tr>
      <w:tr w:rsidR="002D0578" w:rsidRPr="009254D8" w14:paraId="243B4EE9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64AEE2AF" w14:textId="493BAF23" w:rsidR="002D0578" w:rsidRPr="007B3700" w:rsidRDefault="002D0578" w:rsidP="00FD3D90">
            <w:pPr>
              <w:pStyle w:val="HeadingBase"/>
              <w:spacing w:before="0" w:after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Korisnik je uspješno registriran na sustavu</w:t>
            </w:r>
            <w:r w:rsidR="00BC09E3"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 </w:t>
            </w: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te ima mogućnosti </w:t>
            </w:r>
            <w:r w:rsidR="00BC09E3"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prijave na sustav</w:t>
            </w:r>
          </w:p>
        </w:tc>
      </w:tr>
    </w:tbl>
    <w:p w14:paraId="5627AF7F" w14:textId="77777777" w:rsidR="0067383E" w:rsidRDefault="0067383E">
      <w:pPr>
        <w:rPr>
          <w:rFonts w:eastAsiaTheme="majorEastAsia" w:cs="Segoe UI"/>
          <w:b/>
          <w:bCs/>
          <w:color w:val="2E74B5" w:themeColor="accent1" w:themeShade="BF"/>
          <w:sz w:val="26"/>
          <w:szCs w:val="26"/>
        </w:rPr>
      </w:pPr>
      <w:r>
        <w:rPr>
          <w:rFonts w:cs="Segoe UI"/>
          <w:sz w:val="26"/>
        </w:rPr>
        <w:br w:type="page"/>
      </w:r>
    </w:p>
    <w:p w14:paraId="22E7C83C" w14:textId="6DAE6363" w:rsidR="0023271B" w:rsidRDefault="0023271B" w:rsidP="0023271B">
      <w:pPr>
        <w:pStyle w:val="Naslov3"/>
        <w:rPr>
          <w:rFonts w:ascii="Segoe UI" w:hAnsi="Segoe UI" w:cs="Segoe UI"/>
          <w:sz w:val="26"/>
        </w:rPr>
      </w:pPr>
      <w:bookmarkStart w:id="14" w:name="_Toc8569441"/>
      <w:r w:rsidRPr="000500F1">
        <w:rPr>
          <w:rFonts w:ascii="Segoe UI" w:hAnsi="Segoe UI" w:cs="Segoe UI"/>
          <w:sz w:val="26"/>
        </w:rPr>
        <w:lastRenderedPageBreak/>
        <w:t xml:space="preserve">Funkcionalnost </w:t>
      </w:r>
      <w:r>
        <w:rPr>
          <w:rFonts w:ascii="Segoe UI" w:hAnsi="Segoe UI" w:cs="Segoe UI"/>
          <w:sz w:val="26"/>
        </w:rPr>
        <w:t>2</w:t>
      </w:r>
      <w:bookmarkEnd w:id="14"/>
    </w:p>
    <w:tbl>
      <w:tblPr>
        <w:tblStyle w:val="Svijetlatablicareetke-isticanje1"/>
        <w:tblW w:w="9493" w:type="dxa"/>
        <w:tblLook w:val="04A0" w:firstRow="1" w:lastRow="0" w:firstColumn="1" w:lastColumn="0" w:noHBand="0" w:noVBand="1"/>
      </w:tblPr>
      <w:tblGrid>
        <w:gridCol w:w="1184"/>
        <w:gridCol w:w="8309"/>
      </w:tblGrid>
      <w:tr w:rsidR="0023271B" w:rsidRPr="000500F1" w14:paraId="6BC282FE" w14:textId="77777777" w:rsidTr="00344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noWrap/>
          </w:tcPr>
          <w:p w14:paraId="30F96C75" w14:textId="77777777" w:rsidR="0023271B" w:rsidRPr="000500F1" w:rsidRDefault="0023271B" w:rsidP="00344DA8">
            <w:pPr>
              <w:pStyle w:val="TableCaption"/>
              <w:spacing w:after="0"/>
              <w:rPr>
                <w:rFonts w:ascii="Segoe UI" w:hAnsi="Segoe UI" w:cs="Segoe UI"/>
                <w:b w:val="0"/>
                <w:color w:val="3B3838" w:themeColor="background2" w:themeShade="4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color w:val="3B3838" w:themeColor="background2" w:themeShade="40"/>
                <w:szCs w:val="20"/>
                <w:lang w:val="hr-HR"/>
              </w:rPr>
              <w:br w:type="page"/>
            </w: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Cs w:val="20"/>
                <w:lang w:val="hr-HR"/>
              </w:rPr>
              <w:t>Osnovni podaci o Use caseu</w:t>
            </w:r>
          </w:p>
        </w:tc>
      </w:tr>
      <w:tr w:rsidR="0023271B" w:rsidRPr="000500F1" w14:paraId="6B6B992D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02836D9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Rbr.</w:t>
            </w:r>
          </w:p>
        </w:tc>
        <w:tc>
          <w:tcPr>
            <w:tcW w:w="8309" w:type="dxa"/>
            <w:noWrap/>
          </w:tcPr>
          <w:p w14:paraId="41CCDDF3" w14:textId="77777777" w:rsidR="0023271B" w:rsidRPr="000500F1" w:rsidRDefault="0023271B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2</w:t>
            </w:r>
          </w:p>
        </w:tc>
      </w:tr>
      <w:tr w:rsidR="0023271B" w:rsidRPr="000500F1" w14:paraId="4041BDB4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9E054C0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8309" w:type="dxa"/>
            <w:noWrap/>
          </w:tcPr>
          <w:p w14:paraId="4E2017E6" w14:textId="453E22EE" w:rsidR="0023271B" w:rsidRPr="000500F1" w:rsidRDefault="0023271B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Prijava korisnika</w:t>
            </w:r>
            <w:r w:rsidR="008A7357">
              <w:rPr>
                <w:rFonts w:cs="Segoe UI"/>
                <w:color w:val="3B3838" w:themeColor="background2" w:themeShade="40"/>
                <w:szCs w:val="20"/>
              </w:rPr>
              <w:t xml:space="preserve"> i</w:t>
            </w:r>
            <w:r w:rsidR="004B7CBE">
              <w:rPr>
                <w:rFonts w:cs="Segoe UI"/>
                <w:color w:val="3B3838" w:themeColor="background2" w:themeShade="40"/>
                <w:szCs w:val="20"/>
              </w:rPr>
              <w:t>li</w:t>
            </w:r>
            <w:r w:rsidR="008A7357">
              <w:rPr>
                <w:rFonts w:cs="Segoe UI"/>
                <w:color w:val="3B3838" w:themeColor="background2" w:themeShade="40"/>
                <w:szCs w:val="20"/>
              </w:rPr>
              <w:t xml:space="preserve"> administratora</w:t>
            </w:r>
          </w:p>
        </w:tc>
      </w:tr>
      <w:tr w:rsidR="0023271B" w:rsidRPr="000500F1" w14:paraId="333FE06A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17727D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Učestalost</w:t>
            </w:r>
          </w:p>
        </w:tc>
        <w:tc>
          <w:tcPr>
            <w:tcW w:w="8309" w:type="dxa"/>
            <w:noWrap/>
          </w:tcPr>
          <w:p w14:paraId="5F9005EB" w14:textId="77777777" w:rsidR="0023271B" w:rsidRPr="000500F1" w:rsidRDefault="0023271B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Dnevno</w:t>
            </w:r>
          </w:p>
        </w:tc>
      </w:tr>
      <w:tr w:rsidR="0023271B" w:rsidRPr="000500F1" w14:paraId="6A8151C9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4910665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b w:val="0"/>
                <w:bCs w:val="0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 xml:space="preserve">Sudionici </w:t>
            </w:r>
          </w:p>
        </w:tc>
        <w:tc>
          <w:tcPr>
            <w:tcW w:w="8309" w:type="dxa"/>
            <w:noWrap/>
          </w:tcPr>
          <w:p w14:paraId="3AAF19E6" w14:textId="43D018D3" w:rsidR="0023271B" w:rsidRPr="000500F1" w:rsidRDefault="0023271B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Svi korisnici</w:t>
            </w:r>
            <w:r w:rsidR="004B7CBE">
              <w:rPr>
                <w:rFonts w:cs="Segoe UI"/>
                <w:color w:val="3B3838" w:themeColor="background2" w:themeShade="40"/>
                <w:szCs w:val="20"/>
              </w:rPr>
              <w:t xml:space="preserve"> i </w:t>
            </w:r>
            <w:r w:rsidR="00607BBF">
              <w:rPr>
                <w:rFonts w:cs="Segoe UI"/>
                <w:color w:val="3B3838" w:themeColor="background2" w:themeShade="40"/>
                <w:szCs w:val="20"/>
              </w:rPr>
              <w:t>administrator</w:t>
            </w:r>
            <w:r>
              <w:rPr>
                <w:rFonts w:cs="Segoe UI"/>
                <w:color w:val="3B3838" w:themeColor="background2" w:themeShade="40"/>
                <w:szCs w:val="20"/>
              </w:rPr>
              <w:t xml:space="preserve"> </w:t>
            </w:r>
            <w:r w:rsidR="004A2A70">
              <w:rPr>
                <w:rFonts w:cs="Segoe UI"/>
                <w:color w:val="3B3838" w:themeColor="background2" w:themeShade="40"/>
                <w:szCs w:val="20"/>
              </w:rPr>
              <w:t xml:space="preserve">web </w:t>
            </w:r>
            <w:r>
              <w:rPr>
                <w:rFonts w:cs="Segoe UI"/>
                <w:color w:val="3B3838" w:themeColor="background2" w:themeShade="40"/>
                <w:szCs w:val="20"/>
              </w:rPr>
              <w:t>aplikacija</w:t>
            </w:r>
          </w:p>
        </w:tc>
      </w:tr>
      <w:tr w:rsidR="0023271B" w:rsidRPr="000500F1" w14:paraId="18F7FBF7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E2B85ED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Preduvjeti</w:t>
            </w:r>
          </w:p>
        </w:tc>
        <w:tc>
          <w:tcPr>
            <w:tcW w:w="8309" w:type="dxa"/>
            <w:noWrap/>
          </w:tcPr>
          <w:p w14:paraId="66BDC33D" w14:textId="56A86720" w:rsidR="0023271B" w:rsidRPr="000500F1" w:rsidRDefault="0023271B" w:rsidP="00344DA8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Postojeći račun korisnika</w:t>
            </w:r>
            <w:r w:rsidR="004B7CBE"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 ili administratora</w:t>
            </w:r>
          </w:p>
        </w:tc>
      </w:tr>
    </w:tbl>
    <w:p w14:paraId="5324AA38" w14:textId="7A5C5E06" w:rsidR="0013036A" w:rsidRDefault="0013036A" w:rsidP="0013036A"/>
    <w:tbl>
      <w:tblPr>
        <w:tblStyle w:val="Svijetlatablicareetke-isticanje1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4678"/>
      </w:tblGrid>
      <w:tr w:rsidR="007D4347" w:rsidRPr="000500F1" w14:paraId="05793838" w14:textId="77777777" w:rsidTr="00F5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6706A873" w14:textId="6DCC77D0" w:rsidR="007D4347" w:rsidRPr="002F5B74" w:rsidRDefault="007D4347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>Osnovni tok događaja 2</w:t>
            </w:r>
          </w:p>
        </w:tc>
      </w:tr>
      <w:tr w:rsidR="007D4347" w:rsidRPr="000500F1" w14:paraId="56EAB6AF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166E7A2A" w14:textId="77777777" w:rsidR="007D4347" w:rsidRPr="000500F1" w:rsidRDefault="007D4347" w:rsidP="00F536F1">
            <w:pPr>
              <w:jc w:val="center"/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Korak</w:t>
            </w:r>
          </w:p>
        </w:tc>
        <w:tc>
          <w:tcPr>
            <w:tcW w:w="3969" w:type="dxa"/>
            <w:hideMark/>
          </w:tcPr>
          <w:p w14:paraId="27514B1E" w14:textId="77777777" w:rsidR="007D4347" w:rsidRPr="000500F1" w:rsidRDefault="007D4347" w:rsidP="00F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korisnika</w:t>
            </w:r>
          </w:p>
        </w:tc>
        <w:tc>
          <w:tcPr>
            <w:tcW w:w="4678" w:type="dxa"/>
            <w:hideMark/>
          </w:tcPr>
          <w:p w14:paraId="74BB77AA" w14:textId="77777777" w:rsidR="007D4347" w:rsidRPr="000500F1" w:rsidRDefault="007D4347" w:rsidP="00F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sustava</w:t>
            </w:r>
          </w:p>
        </w:tc>
      </w:tr>
      <w:tr w:rsidR="007D4347" w:rsidRPr="000500F1" w14:paraId="5FFC2098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B5EB53" w14:textId="30381072" w:rsidR="007D4347" w:rsidRDefault="00607BBF" w:rsidP="00F536F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1</w:t>
            </w:r>
          </w:p>
        </w:tc>
        <w:tc>
          <w:tcPr>
            <w:tcW w:w="3969" w:type="dxa"/>
          </w:tcPr>
          <w:p w14:paraId="66119DD3" w14:textId="20B81C87" w:rsidR="007D4347" w:rsidRDefault="007D4347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Na login ekranu korisnik upisuje svoju email adresu i lozinku koju je odabrao pri registraciji</w:t>
            </w:r>
            <w:r w:rsidR="008A7357"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, administrator upisuje administratorsko korisničko ime i zaporku</w:t>
            </w:r>
          </w:p>
        </w:tc>
        <w:tc>
          <w:tcPr>
            <w:tcW w:w="4678" w:type="dxa"/>
          </w:tcPr>
          <w:p w14:paraId="4CE09D37" w14:textId="21552E2C" w:rsidR="007D4347" w:rsidRDefault="007D4347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Provjera postoji li korisnik</w:t>
            </w:r>
            <w:r w:rsidR="008A7357"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/administrator</w:t>
            </w: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 s upisanom email adresom</w:t>
            </w:r>
            <w:r w:rsidR="008A7357"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/korisničkim imenom</w:t>
            </w: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 u bazi te </w:t>
            </w:r>
            <w:proofErr w:type="spellStart"/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autentikacija</w:t>
            </w:r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 korisnika</w:t>
            </w:r>
            <w:r w:rsidR="008A7357"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/administratora</w:t>
            </w: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 temeljem upisane lozinke</w:t>
            </w:r>
          </w:p>
        </w:tc>
      </w:tr>
      <w:tr w:rsidR="007D4347" w:rsidRPr="009254D8" w14:paraId="22E01E16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667B4A59" w14:textId="4036EF10" w:rsidR="007D4347" w:rsidRPr="002F5B74" w:rsidRDefault="007D4347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>Rezultat na kraju procesa</w:t>
            </w:r>
          </w:p>
        </w:tc>
      </w:tr>
      <w:tr w:rsidR="007D4347" w:rsidRPr="009254D8" w14:paraId="0DBD120A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0AEEFF19" w14:textId="76A92B25" w:rsidR="007D4347" w:rsidRPr="007B3700" w:rsidRDefault="007D4347" w:rsidP="00F536F1">
            <w:pPr>
              <w:pStyle w:val="HeadingBase"/>
              <w:spacing w:before="0" w:after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Korisnik odnosno administrator je uspješno prijavljen na sustavu te ima mogućnosti korištenja javnog odnosno administratorskog dijela aplikacije.</w:t>
            </w:r>
          </w:p>
        </w:tc>
      </w:tr>
    </w:tbl>
    <w:p w14:paraId="6697177A" w14:textId="77777777" w:rsidR="00607BBF" w:rsidRDefault="00607BBF">
      <w:r>
        <w:br w:type="page"/>
      </w:r>
    </w:p>
    <w:p w14:paraId="22074159" w14:textId="6BEE29C8" w:rsidR="007D4347" w:rsidRDefault="00607BBF" w:rsidP="00607BBF">
      <w:pPr>
        <w:pStyle w:val="Naslov3"/>
        <w:rPr>
          <w:rFonts w:ascii="Segoe UI" w:hAnsi="Segoe UI" w:cs="Segoe UI"/>
          <w:sz w:val="26"/>
        </w:rPr>
      </w:pPr>
      <w:bookmarkStart w:id="15" w:name="_Toc8569442"/>
      <w:r w:rsidRPr="000500F1">
        <w:rPr>
          <w:rFonts w:ascii="Segoe UI" w:hAnsi="Segoe UI" w:cs="Segoe UI"/>
          <w:sz w:val="26"/>
        </w:rPr>
        <w:lastRenderedPageBreak/>
        <w:t xml:space="preserve">Funkcionalnost </w:t>
      </w:r>
      <w:r>
        <w:rPr>
          <w:rFonts w:ascii="Segoe UI" w:hAnsi="Segoe UI" w:cs="Segoe UI"/>
          <w:sz w:val="26"/>
        </w:rPr>
        <w:t>3</w:t>
      </w:r>
      <w:bookmarkEnd w:id="15"/>
    </w:p>
    <w:tbl>
      <w:tblPr>
        <w:tblStyle w:val="Svijetlatablicareetke-isticanje1"/>
        <w:tblW w:w="9493" w:type="dxa"/>
        <w:tblLook w:val="04A0" w:firstRow="1" w:lastRow="0" w:firstColumn="1" w:lastColumn="0" w:noHBand="0" w:noVBand="1"/>
      </w:tblPr>
      <w:tblGrid>
        <w:gridCol w:w="1184"/>
        <w:gridCol w:w="8309"/>
      </w:tblGrid>
      <w:tr w:rsidR="00607BBF" w:rsidRPr="000500F1" w14:paraId="056E7A6E" w14:textId="77777777" w:rsidTr="00F5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noWrap/>
          </w:tcPr>
          <w:p w14:paraId="66A93BF8" w14:textId="77777777" w:rsidR="00607BBF" w:rsidRPr="000500F1" w:rsidRDefault="00607BBF" w:rsidP="00F536F1">
            <w:pPr>
              <w:pStyle w:val="TableCaption"/>
              <w:spacing w:after="0"/>
              <w:rPr>
                <w:rFonts w:ascii="Segoe UI" w:hAnsi="Segoe UI" w:cs="Segoe UI"/>
                <w:b w:val="0"/>
                <w:color w:val="3B3838" w:themeColor="background2" w:themeShade="4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color w:val="3B3838" w:themeColor="background2" w:themeShade="40"/>
                <w:szCs w:val="20"/>
                <w:lang w:val="hr-HR"/>
              </w:rPr>
              <w:br w:type="page"/>
            </w: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Cs w:val="20"/>
                <w:lang w:val="hr-HR"/>
              </w:rPr>
              <w:t>Osnovni podaci o Use caseu</w:t>
            </w:r>
          </w:p>
        </w:tc>
      </w:tr>
      <w:tr w:rsidR="00607BBF" w:rsidRPr="000500F1" w14:paraId="73EC869E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A5B7F8F" w14:textId="77777777" w:rsidR="00607BBF" w:rsidRPr="000500F1" w:rsidRDefault="00607BBF" w:rsidP="00F536F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Rbr.</w:t>
            </w:r>
          </w:p>
        </w:tc>
        <w:tc>
          <w:tcPr>
            <w:tcW w:w="8309" w:type="dxa"/>
            <w:noWrap/>
          </w:tcPr>
          <w:p w14:paraId="23399A98" w14:textId="7D81087C" w:rsidR="00607BBF" w:rsidRPr="000500F1" w:rsidRDefault="00607BBF" w:rsidP="00F5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3</w:t>
            </w:r>
          </w:p>
        </w:tc>
      </w:tr>
      <w:tr w:rsidR="00607BBF" w:rsidRPr="000500F1" w14:paraId="3290D13C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3F54D97" w14:textId="77777777" w:rsidR="00607BBF" w:rsidRPr="000500F1" w:rsidRDefault="00607BBF" w:rsidP="00F536F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8309" w:type="dxa"/>
            <w:noWrap/>
          </w:tcPr>
          <w:p w14:paraId="04AE6CCE" w14:textId="00882C12" w:rsidR="00607BBF" w:rsidRPr="000500F1" w:rsidRDefault="00BC09E3" w:rsidP="00F5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Izmjena korisničkih podataka</w:t>
            </w:r>
          </w:p>
        </w:tc>
      </w:tr>
      <w:tr w:rsidR="00607BBF" w:rsidRPr="000500F1" w14:paraId="40BFFB12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8B7BFB0" w14:textId="77777777" w:rsidR="00607BBF" w:rsidRPr="000500F1" w:rsidRDefault="00607BBF" w:rsidP="00F536F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Učestalost</w:t>
            </w:r>
          </w:p>
        </w:tc>
        <w:tc>
          <w:tcPr>
            <w:tcW w:w="8309" w:type="dxa"/>
            <w:noWrap/>
          </w:tcPr>
          <w:p w14:paraId="3C41BB6C" w14:textId="1AA91EDE" w:rsidR="00607BBF" w:rsidRPr="000500F1" w:rsidRDefault="00BC09E3" w:rsidP="00F5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Tjedno ili mjesečno</w:t>
            </w:r>
          </w:p>
        </w:tc>
      </w:tr>
      <w:tr w:rsidR="00607BBF" w:rsidRPr="000500F1" w14:paraId="73517414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00FBD67" w14:textId="77777777" w:rsidR="00607BBF" w:rsidRPr="000500F1" w:rsidRDefault="00607BBF" w:rsidP="00F536F1">
            <w:pPr>
              <w:pStyle w:val="TableContent"/>
              <w:rPr>
                <w:rFonts w:ascii="Segoe UI" w:hAnsi="Segoe UI" w:cs="Segoe UI"/>
                <w:b w:val="0"/>
                <w:bCs w:val="0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 xml:space="preserve">Sudionici </w:t>
            </w:r>
          </w:p>
        </w:tc>
        <w:tc>
          <w:tcPr>
            <w:tcW w:w="8309" w:type="dxa"/>
            <w:noWrap/>
          </w:tcPr>
          <w:p w14:paraId="16E1E66C" w14:textId="00F65C35" w:rsidR="00607BBF" w:rsidRPr="000500F1" w:rsidRDefault="00607BBF" w:rsidP="00F5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Svi korisnici web aplikacija</w:t>
            </w:r>
          </w:p>
        </w:tc>
      </w:tr>
      <w:tr w:rsidR="00607BBF" w:rsidRPr="000500F1" w14:paraId="39419827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6DF21F9" w14:textId="77777777" w:rsidR="00607BBF" w:rsidRPr="000500F1" w:rsidRDefault="00607BBF" w:rsidP="00F536F1">
            <w:pPr>
              <w:pStyle w:val="TableContent"/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Preduvjeti</w:t>
            </w:r>
          </w:p>
        </w:tc>
        <w:tc>
          <w:tcPr>
            <w:tcW w:w="8309" w:type="dxa"/>
            <w:noWrap/>
          </w:tcPr>
          <w:p w14:paraId="092706EE" w14:textId="77777777" w:rsidR="00607BBF" w:rsidRPr="000500F1" w:rsidRDefault="00607BBF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Postojeći račun korisnika</w:t>
            </w:r>
          </w:p>
        </w:tc>
      </w:tr>
    </w:tbl>
    <w:p w14:paraId="59532B19" w14:textId="77777777" w:rsidR="00607BBF" w:rsidRPr="00607BBF" w:rsidRDefault="00607BBF"/>
    <w:tbl>
      <w:tblPr>
        <w:tblStyle w:val="Svijetlatablicareetke-isticanje1"/>
        <w:tblW w:w="9493" w:type="dxa"/>
        <w:tblLayout w:type="fixed"/>
        <w:tblLook w:val="04A0" w:firstRow="1" w:lastRow="0" w:firstColumn="1" w:lastColumn="0" w:noHBand="0" w:noVBand="1"/>
      </w:tblPr>
      <w:tblGrid>
        <w:gridCol w:w="851"/>
        <w:gridCol w:w="3964"/>
        <w:gridCol w:w="4678"/>
      </w:tblGrid>
      <w:tr w:rsidR="0013036A" w:rsidRPr="000500F1" w14:paraId="0F2215D0" w14:textId="77777777" w:rsidTr="002D0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1D4F8806" w14:textId="48D1A7E6" w:rsidR="0013036A" w:rsidRPr="002F5B74" w:rsidRDefault="0013036A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 xml:space="preserve">Osnovni tok događaja </w:t>
            </w:r>
            <w:r w:rsidR="00BC09E3" w:rsidRPr="002F5B74">
              <w:rPr>
                <w:rStyle w:val="Istaknuto"/>
                <w:rFonts w:cs="Calibri Light"/>
                <w:b w:val="0"/>
                <w:bCs w:val="0"/>
              </w:rPr>
              <w:t>3</w:t>
            </w:r>
          </w:p>
        </w:tc>
      </w:tr>
      <w:tr w:rsidR="0013036A" w:rsidRPr="000500F1" w14:paraId="69C48F1D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9AB98EB" w14:textId="77777777" w:rsidR="0013036A" w:rsidRPr="000500F1" w:rsidRDefault="0013036A" w:rsidP="00FD3D90">
            <w:pPr>
              <w:jc w:val="center"/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Korak</w:t>
            </w:r>
          </w:p>
        </w:tc>
        <w:tc>
          <w:tcPr>
            <w:tcW w:w="3964" w:type="dxa"/>
            <w:hideMark/>
          </w:tcPr>
          <w:p w14:paraId="3716265F" w14:textId="77777777" w:rsidR="0013036A" w:rsidRPr="000500F1" w:rsidRDefault="0013036A" w:rsidP="00FD3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korisnika</w:t>
            </w:r>
          </w:p>
        </w:tc>
        <w:tc>
          <w:tcPr>
            <w:tcW w:w="4678" w:type="dxa"/>
            <w:hideMark/>
          </w:tcPr>
          <w:p w14:paraId="67CACA6C" w14:textId="77777777" w:rsidR="0013036A" w:rsidRPr="000500F1" w:rsidRDefault="0013036A" w:rsidP="00FD3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sustava</w:t>
            </w:r>
          </w:p>
        </w:tc>
      </w:tr>
      <w:tr w:rsidR="0013036A" w:rsidRPr="000500F1" w14:paraId="28D906B3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4B32B5F" w14:textId="77777777" w:rsidR="0013036A" w:rsidRPr="000500F1" w:rsidRDefault="0013036A" w:rsidP="00FD3D90">
            <w:pPr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1</w:t>
            </w:r>
          </w:p>
        </w:tc>
        <w:tc>
          <w:tcPr>
            <w:tcW w:w="3964" w:type="dxa"/>
          </w:tcPr>
          <w:p w14:paraId="58939B33" w14:textId="77777777" w:rsidR="0013036A" w:rsidRPr="000500F1" w:rsidRDefault="0013036A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Odlazak na web stranicu „Osobni podaci“ odabirom iz izbornika</w:t>
            </w:r>
          </w:p>
        </w:tc>
        <w:tc>
          <w:tcPr>
            <w:tcW w:w="4678" w:type="dxa"/>
          </w:tcPr>
          <w:p w14:paraId="31B5DC81" w14:textId="77777777" w:rsidR="0013036A" w:rsidRPr="000500F1" w:rsidRDefault="0013036A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Odvođenje korisnika na traženu stranicu te dohvaćanje osobnih podataka</w:t>
            </w:r>
          </w:p>
        </w:tc>
      </w:tr>
      <w:tr w:rsidR="0013036A" w:rsidRPr="000500F1" w14:paraId="7A10E820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8E2BF98" w14:textId="77777777" w:rsidR="0013036A" w:rsidRPr="000500F1" w:rsidRDefault="0013036A" w:rsidP="00FD3D90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2</w:t>
            </w:r>
          </w:p>
        </w:tc>
        <w:tc>
          <w:tcPr>
            <w:tcW w:w="3964" w:type="dxa"/>
          </w:tcPr>
          <w:p w14:paraId="1DDCF766" w14:textId="77777777" w:rsidR="0013036A" w:rsidRDefault="0013036A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Izmjena podataka koje korisnik želi te odabir gumba spremi za pohranjivanje podataka odnosno odustani u suprotnom</w:t>
            </w:r>
          </w:p>
        </w:tc>
        <w:tc>
          <w:tcPr>
            <w:tcW w:w="4678" w:type="dxa"/>
          </w:tcPr>
          <w:p w14:paraId="410BBAFA" w14:textId="77777777" w:rsidR="0013036A" w:rsidRDefault="0013036A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Pohrana izmijenjenih podataka u bazu odnosno vraćanje upisanih podataka na pohranjene vrijednosti klikom na odustani</w:t>
            </w:r>
          </w:p>
        </w:tc>
      </w:tr>
      <w:tr w:rsidR="002D0578" w:rsidRPr="009254D8" w14:paraId="100F6A93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2BFFD15B" w14:textId="2E22EE02" w:rsidR="002D0578" w:rsidRPr="002F5B74" w:rsidRDefault="002D0578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>Rezultat na kraju procesa</w:t>
            </w:r>
          </w:p>
        </w:tc>
      </w:tr>
      <w:tr w:rsidR="002D0578" w:rsidRPr="009254D8" w14:paraId="6BECDFCA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5F76CEEA" w14:textId="772EDE2A" w:rsidR="002D0578" w:rsidRPr="00E0726B" w:rsidRDefault="002D0578" w:rsidP="00FD3D90">
            <w:pPr>
              <w:pStyle w:val="HeadingBase"/>
              <w:spacing w:before="0" w:after="0"/>
              <w:rPr>
                <w:rFonts w:ascii="Segoe UI" w:hAnsi="Segoe UI" w:cs="Segoe UI"/>
                <w:bCs w:val="0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Korisniku je omogućeno pregledanje osobnih podataka i izmjenjivanje istih po potrebi. U osobne podatke spadaju: ime, prezime, email, lozinka, spol, visina, težina, tip dijabetesa, razina fizičke aktivnosti i datum rođenja.</w:t>
            </w:r>
          </w:p>
        </w:tc>
      </w:tr>
    </w:tbl>
    <w:p w14:paraId="32B975CE" w14:textId="77777777" w:rsidR="0067383E" w:rsidRDefault="0067383E">
      <w:pPr>
        <w:rPr>
          <w:rFonts w:eastAsiaTheme="majorEastAsia" w:cs="Segoe UI"/>
          <w:b/>
          <w:bCs/>
          <w:color w:val="2E74B5" w:themeColor="accent1" w:themeShade="BF"/>
          <w:sz w:val="26"/>
          <w:szCs w:val="26"/>
        </w:rPr>
      </w:pPr>
      <w:r>
        <w:rPr>
          <w:rFonts w:cs="Segoe UI"/>
          <w:sz w:val="26"/>
        </w:rPr>
        <w:br w:type="page"/>
      </w:r>
    </w:p>
    <w:p w14:paraId="7C89EF6B" w14:textId="27060517" w:rsidR="0023271B" w:rsidRDefault="0023271B" w:rsidP="0023271B">
      <w:pPr>
        <w:pStyle w:val="Naslov3"/>
        <w:rPr>
          <w:rFonts w:ascii="Segoe UI" w:hAnsi="Segoe UI" w:cs="Segoe UI"/>
          <w:sz w:val="26"/>
        </w:rPr>
      </w:pPr>
      <w:bookmarkStart w:id="16" w:name="_Toc8569443"/>
      <w:r w:rsidRPr="000500F1">
        <w:rPr>
          <w:rFonts w:ascii="Segoe UI" w:hAnsi="Segoe UI" w:cs="Segoe UI"/>
          <w:sz w:val="26"/>
        </w:rPr>
        <w:lastRenderedPageBreak/>
        <w:t xml:space="preserve">Funkcionalnost </w:t>
      </w:r>
      <w:r w:rsidR="00BC09E3">
        <w:rPr>
          <w:rFonts w:ascii="Segoe UI" w:hAnsi="Segoe UI" w:cs="Segoe UI"/>
          <w:sz w:val="26"/>
        </w:rPr>
        <w:t>4</w:t>
      </w:r>
      <w:bookmarkEnd w:id="16"/>
    </w:p>
    <w:tbl>
      <w:tblPr>
        <w:tblStyle w:val="Svijetlatablicareetke-isticanje1"/>
        <w:tblW w:w="9493" w:type="dxa"/>
        <w:tblLook w:val="04A0" w:firstRow="1" w:lastRow="0" w:firstColumn="1" w:lastColumn="0" w:noHBand="0" w:noVBand="1"/>
      </w:tblPr>
      <w:tblGrid>
        <w:gridCol w:w="1184"/>
        <w:gridCol w:w="8309"/>
      </w:tblGrid>
      <w:tr w:rsidR="0023271B" w:rsidRPr="000500F1" w14:paraId="336F4E1D" w14:textId="77777777" w:rsidTr="00344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noWrap/>
          </w:tcPr>
          <w:p w14:paraId="52B2E105" w14:textId="77777777" w:rsidR="0023271B" w:rsidRPr="000500F1" w:rsidRDefault="0023271B" w:rsidP="00344DA8">
            <w:pPr>
              <w:pStyle w:val="TableCaption"/>
              <w:spacing w:after="0"/>
              <w:rPr>
                <w:rFonts w:ascii="Segoe UI" w:hAnsi="Segoe UI" w:cs="Segoe UI"/>
                <w:b w:val="0"/>
                <w:color w:val="3B3838" w:themeColor="background2" w:themeShade="4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color w:val="3B3838" w:themeColor="background2" w:themeShade="40"/>
                <w:szCs w:val="20"/>
                <w:lang w:val="hr-HR"/>
              </w:rPr>
              <w:br w:type="page"/>
            </w: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Cs w:val="20"/>
                <w:lang w:val="hr-HR"/>
              </w:rPr>
              <w:t>Osnovni podaci o Use caseu</w:t>
            </w:r>
          </w:p>
        </w:tc>
      </w:tr>
      <w:tr w:rsidR="0023271B" w:rsidRPr="000500F1" w14:paraId="278975C5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0148B72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Rbr.</w:t>
            </w:r>
          </w:p>
        </w:tc>
        <w:tc>
          <w:tcPr>
            <w:tcW w:w="8309" w:type="dxa"/>
            <w:noWrap/>
          </w:tcPr>
          <w:p w14:paraId="3F36773F" w14:textId="2CFDF855" w:rsidR="0023271B" w:rsidRPr="000500F1" w:rsidRDefault="00BC09E3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4</w:t>
            </w:r>
          </w:p>
        </w:tc>
      </w:tr>
      <w:tr w:rsidR="0023271B" w:rsidRPr="000500F1" w14:paraId="3E256D0B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F77BDC9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8309" w:type="dxa"/>
            <w:noWrap/>
          </w:tcPr>
          <w:p w14:paraId="0FB8C334" w14:textId="20B23C35" w:rsidR="0023271B" w:rsidRPr="000500F1" w:rsidRDefault="0023271B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 xml:space="preserve">Generiranje </w:t>
            </w:r>
            <w:r w:rsidR="00BC09E3">
              <w:rPr>
                <w:rFonts w:cs="Segoe UI"/>
                <w:color w:val="3B3838" w:themeColor="background2" w:themeShade="40"/>
                <w:szCs w:val="20"/>
              </w:rPr>
              <w:t xml:space="preserve">i pregled </w:t>
            </w:r>
            <w:r>
              <w:rPr>
                <w:rFonts w:cs="Segoe UI"/>
                <w:color w:val="3B3838" w:themeColor="background2" w:themeShade="40"/>
                <w:szCs w:val="20"/>
              </w:rPr>
              <w:t>jelovnika za odabrani datum</w:t>
            </w:r>
          </w:p>
        </w:tc>
      </w:tr>
      <w:tr w:rsidR="0023271B" w:rsidRPr="000500F1" w14:paraId="0E465683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CD51FF4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Učestalost</w:t>
            </w:r>
          </w:p>
        </w:tc>
        <w:tc>
          <w:tcPr>
            <w:tcW w:w="8309" w:type="dxa"/>
            <w:noWrap/>
          </w:tcPr>
          <w:p w14:paraId="5737AF21" w14:textId="77777777" w:rsidR="0023271B" w:rsidRPr="000500F1" w:rsidRDefault="0023271B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Dnevno</w:t>
            </w:r>
          </w:p>
        </w:tc>
      </w:tr>
      <w:tr w:rsidR="0023271B" w:rsidRPr="000500F1" w14:paraId="4247EF3C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B71AB0B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b w:val="0"/>
                <w:bCs w:val="0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 xml:space="preserve">Sudionici </w:t>
            </w:r>
          </w:p>
        </w:tc>
        <w:tc>
          <w:tcPr>
            <w:tcW w:w="8309" w:type="dxa"/>
            <w:noWrap/>
          </w:tcPr>
          <w:p w14:paraId="12BB9B77" w14:textId="77777777" w:rsidR="0023271B" w:rsidRPr="000500F1" w:rsidRDefault="0023271B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 xml:space="preserve">Korisnici javnog </w:t>
            </w:r>
            <w:proofErr w:type="spellStart"/>
            <w:r>
              <w:rPr>
                <w:rFonts w:cs="Segoe UI"/>
                <w:color w:val="3B3838" w:themeColor="background2" w:themeShade="40"/>
                <w:szCs w:val="20"/>
              </w:rPr>
              <w:t>sitea</w:t>
            </w:r>
            <w:proofErr w:type="spellEnd"/>
          </w:p>
        </w:tc>
      </w:tr>
      <w:tr w:rsidR="0023271B" w:rsidRPr="000500F1" w14:paraId="13E339CF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CB1A3D1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Preduvjeti</w:t>
            </w:r>
          </w:p>
        </w:tc>
        <w:tc>
          <w:tcPr>
            <w:tcW w:w="8309" w:type="dxa"/>
            <w:noWrap/>
          </w:tcPr>
          <w:p w14:paraId="25E66CA8" w14:textId="77777777" w:rsidR="0023271B" w:rsidRPr="000500F1" w:rsidRDefault="0023271B" w:rsidP="00344DA8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Postojeći račun korisnika, prijavljen u sustav</w:t>
            </w:r>
          </w:p>
        </w:tc>
      </w:tr>
    </w:tbl>
    <w:p w14:paraId="66654B56" w14:textId="57080D63" w:rsidR="0013036A" w:rsidRDefault="0013036A" w:rsidP="002F5B74"/>
    <w:tbl>
      <w:tblPr>
        <w:tblStyle w:val="Svijetlatablicareetke-isticanje1"/>
        <w:tblW w:w="9493" w:type="dxa"/>
        <w:tblLayout w:type="fixed"/>
        <w:tblLook w:val="04A0" w:firstRow="1" w:lastRow="0" w:firstColumn="1" w:lastColumn="0" w:noHBand="0" w:noVBand="1"/>
      </w:tblPr>
      <w:tblGrid>
        <w:gridCol w:w="851"/>
        <w:gridCol w:w="3964"/>
        <w:gridCol w:w="4678"/>
      </w:tblGrid>
      <w:tr w:rsidR="0013036A" w:rsidRPr="000500F1" w14:paraId="0170EEDA" w14:textId="77777777" w:rsidTr="002D0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0E69871C" w14:textId="17E1E0EE" w:rsidR="0013036A" w:rsidRPr="002F5B74" w:rsidRDefault="0013036A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 xml:space="preserve">Osnovni tok događaja </w:t>
            </w:r>
            <w:r w:rsidR="00BC09E3" w:rsidRPr="002F5B74">
              <w:rPr>
                <w:rStyle w:val="Istaknuto"/>
                <w:rFonts w:cs="Calibri Light"/>
                <w:b w:val="0"/>
                <w:bCs w:val="0"/>
              </w:rPr>
              <w:t>4</w:t>
            </w:r>
          </w:p>
        </w:tc>
      </w:tr>
      <w:tr w:rsidR="0013036A" w:rsidRPr="000500F1" w14:paraId="18BF2B95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6487E514" w14:textId="77777777" w:rsidR="0013036A" w:rsidRPr="000500F1" w:rsidRDefault="0013036A" w:rsidP="00FD3D90">
            <w:pPr>
              <w:jc w:val="center"/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Korak</w:t>
            </w:r>
          </w:p>
        </w:tc>
        <w:tc>
          <w:tcPr>
            <w:tcW w:w="3964" w:type="dxa"/>
            <w:hideMark/>
          </w:tcPr>
          <w:p w14:paraId="4C6C1FD6" w14:textId="77777777" w:rsidR="0013036A" w:rsidRPr="000500F1" w:rsidRDefault="0013036A" w:rsidP="00FD3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korisnika</w:t>
            </w:r>
          </w:p>
        </w:tc>
        <w:tc>
          <w:tcPr>
            <w:tcW w:w="4678" w:type="dxa"/>
            <w:hideMark/>
          </w:tcPr>
          <w:p w14:paraId="6B0E2570" w14:textId="77777777" w:rsidR="0013036A" w:rsidRPr="000500F1" w:rsidRDefault="0013036A" w:rsidP="00FD3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sustava</w:t>
            </w:r>
          </w:p>
        </w:tc>
      </w:tr>
      <w:tr w:rsidR="0013036A" w:rsidRPr="000500F1" w14:paraId="61425E1A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78F7AA33" w14:textId="77777777" w:rsidR="0013036A" w:rsidRPr="000500F1" w:rsidRDefault="0013036A" w:rsidP="00FD3D90">
            <w:pPr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1</w:t>
            </w:r>
          </w:p>
        </w:tc>
        <w:tc>
          <w:tcPr>
            <w:tcW w:w="3964" w:type="dxa"/>
          </w:tcPr>
          <w:p w14:paraId="504953C6" w14:textId="77777777" w:rsidR="0013036A" w:rsidRPr="000500F1" w:rsidRDefault="0013036A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Odlazak na web stranicu za generiranje jelovnika odabirom „Jelovnik“ iz izbornika</w:t>
            </w:r>
          </w:p>
        </w:tc>
        <w:tc>
          <w:tcPr>
            <w:tcW w:w="4678" w:type="dxa"/>
          </w:tcPr>
          <w:p w14:paraId="281FA67A" w14:textId="77777777" w:rsidR="0013036A" w:rsidRPr="000500F1" w:rsidRDefault="0013036A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Odvođenje korisnika na traženu stranicu te dohvaćanje broja obroka koje korisnik može odabrati iz padajućeg izbornika</w:t>
            </w:r>
          </w:p>
        </w:tc>
      </w:tr>
      <w:tr w:rsidR="0013036A" w:rsidRPr="000500F1" w14:paraId="76E79F50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A20E5BC" w14:textId="77777777" w:rsidR="0013036A" w:rsidRPr="000500F1" w:rsidRDefault="0013036A" w:rsidP="00FD3D90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2</w:t>
            </w:r>
          </w:p>
        </w:tc>
        <w:tc>
          <w:tcPr>
            <w:tcW w:w="3964" w:type="dxa"/>
          </w:tcPr>
          <w:p w14:paraId="6B1A326A" w14:textId="77777777" w:rsidR="0013036A" w:rsidRDefault="0013036A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Odabir datuma za koji želi generirati ili pregledati jelovnik</w:t>
            </w:r>
          </w:p>
        </w:tc>
        <w:tc>
          <w:tcPr>
            <w:tcW w:w="4678" w:type="dxa"/>
          </w:tcPr>
          <w:p w14:paraId="670CF388" w14:textId="77777777" w:rsidR="0013036A" w:rsidRDefault="0013036A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Dohvaćanje jelovnika iz baze za taj datum ako postoji</w:t>
            </w:r>
          </w:p>
        </w:tc>
      </w:tr>
      <w:tr w:rsidR="0013036A" w:rsidRPr="000500F1" w14:paraId="10703C16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D7CA62" w14:textId="77777777" w:rsidR="0013036A" w:rsidRDefault="0013036A" w:rsidP="00FD3D90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3</w:t>
            </w:r>
          </w:p>
        </w:tc>
        <w:tc>
          <w:tcPr>
            <w:tcW w:w="3964" w:type="dxa"/>
          </w:tcPr>
          <w:p w14:paraId="277BD111" w14:textId="77777777" w:rsidR="0013036A" w:rsidRDefault="0013036A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ne postoji generirani jelovnik, korisnik odabire broj obroka (iz padajućeg izbornika) koje želi generirati za taj datum te pritišće na gumb „Generiraj“</w:t>
            </w:r>
          </w:p>
        </w:tc>
        <w:tc>
          <w:tcPr>
            <w:tcW w:w="4678" w:type="dxa"/>
          </w:tcPr>
          <w:p w14:paraId="54104D3F" w14:textId="77777777" w:rsidR="0013036A" w:rsidRDefault="0013036A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Izračun dnevne potrebe energije temeljem korisničkih podataka te generiranje onoliko obroka koliko je korisnik odabrao</w:t>
            </w:r>
          </w:p>
        </w:tc>
      </w:tr>
      <w:tr w:rsidR="0013036A" w:rsidRPr="000500F1" w14:paraId="57659FE9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CBDD56F" w14:textId="77777777" w:rsidR="0013036A" w:rsidRDefault="0013036A" w:rsidP="00FD3D90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4</w:t>
            </w:r>
          </w:p>
        </w:tc>
        <w:tc>
          <w:tcPr>
            <w:tcW w:w="3964" w:type="dxa"/>
          </w:tcPr>
          <w:p w14:paraId="59B1DB10" w14:textId="77777777" w:rsidR="0013036A" w:rsidRDefault="0013036A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korisniku odgovaraju svi obroci i namirnice pohranjuje jelovnik pritiskom na gumb „Spremi“</w:t>
            </w:r>
          </w:p>
        </w:tc>
        <w:tc>
          <w:tcPr>
            <w:tcW w:w="4678" w:type="dxa"/>
          </w:tcPr>
          <w:p w14:paraId="172DE98E" w14:textId="77777777" w:rsidR="0013036A" w:rsidRDefault="0013036A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Pohrana jelovnika u bazu podataka</w:t>
            </w:r>
          </w:p>
        </w:tc>
      </w:tr>
      <w:tr w:rsidR="002D0578" w:rsidRPr="009254D8" w14:paraId="74B589EE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29BDE2E1" w14:textId="397D597B" w:rsidR="002D0578" w:rsidRPr="002F5B74" w:rsidRDefault="002D0578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>Rezultat</w:t>
            </w:r>
            <w:r w:rsidR="00AB7312" w:rsidRPr="002F5B74">
              <w:rPr>
                <w:rStyle w:val="Istaknuto"/>
                <w:rFonts w:cs="Calibri Light"/>
                <w:b w:val="0"/>
                <w:bCs w:val="0"/>
              </w:rPr>
              <w:t xml:space="preserve"> </w:t>
            </w:r>
            <w:r w:rsidRPr="002F5B74">
              <w:rPr>
                <w:rStyle w:val="Istaknuto"/>
                <w:rFonts w:cs="Calibri Light"/>
                <w:b w:val="0"/>
                <w:bCs w:val="0"/>
              </w:rPr>
              <w:t>na kraju procesa</w:t>
            </w:r>
          </w:p>
        </w:tc>
      </w:tr>
      <w:tr w:rsidR="002D0578" w:rsidRPr="009254D8" w14:paraId="6B652BFE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7C5BDE1E" w14:textId="3061E2F0" w:rsidR="002D0578" w:rsidRPr="0012137E" w:rsidRDefault="002D0578" w:rsidP="00FD3D90">
            <w:pPr>
              <w:pStyle w:val="HeadingBase"/>
              <w:spacing w:before="0" w:after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Korisnik pregledava prethodno generirane jelovnike ili generira novi za odabrani datum</w:t>
            </w:r>
          </w:p>
        </w:tc>
      </w:tr>
    </w:tbl>
    <w:p w14:paraId="7FBE45E1" w14:textId="77777777" w:rsidR="0067383E" w:rsidRDefault="0067383E">
      <w:pPr>
        <w:rPr>
          <w:rFonts w:eastAsiaTheme="majorEastAsia" w:cs="Segoe UI"/>
          <w:b/>
          <w:bCs/>
          <w:color w:val="2E74B5" w:themeColor="accent1" w:themeShade="BF"/>
          <w:sz w:val="26"/>
          <w:szCs w:val="26"/>
        </w:rPr>
      </w:pPr>
      <w:r>
        <w:rPr>
          <w:rFonts w:cs="Segoe UI"/>
          <w:sz w:val="26"/>
        </w:rPr>
        <w:br w:type="page"/>
      </w:r>
    </w:p>
    <w:p w14:paraId="46ACE38F" w14:textId="38A01D3A" w:rsidR="00F111CD" w:rsidRDefault="00F111CD" w:rsidP="00F111CD">
      <w:pPr>
        <w:pStyle w:val="Naslov3"/>
        <w:rPr>
          <w:rFonts w:ascii="Segoe UI" w:hAnsi="Segoe UI" w:cs="Segoe UI"/>
          <w:sz w:val="26"/>
        </w:rPr>
      </w:pPr>
      <w:bookmarkStart w:id="17" w:name="_Toc8569444"/>
      <w:r w:rsidRPr="000500F1">
        <w:rPr>
          <w:rFonts w:ascii="Segoe UI" w:hAnsi="Segoe UI" w:cs="Segoe UI"/>
          <w:sz w:val="26"/>
        </w:rPr>
        <w:lastRenderedPageBreak/>
        <w:t xml:space="preserve">Funkcionalnost </w:t>
      </w:r>
      <w:r w:rsidR="00AB7312">
        <w:rPr>
          <w:rFonts w:ascii="Segoe UI" w:hAnsi="Segoe UI" w:cs="Segoe UI"/>
          <w:sz w:val="26"/>
        </w:rPr>
        <w:t>5</w:t>
      </w:r>
      <w:bookmarkEnd w:id="17"/>
    </w:p>
    <w:tbl>
      <w:tblPr>
        <w:tblStyle w:val="Svijetlatablicareetke-isticanje1"/>
        <w:tblW w:w="9493" w:type="dxa"/>
        <w:tblLook w:val="04A0" w:firstRow="1" w:lastRow="0" w:firstColumn="1" w:lastColumn="0" w:noHBand="0" w:noVBand="1"/>
      </w:tblPr>
      <w:tblGrid>
        <w:gridCol w:w="1184"/>
        <w:gridCol w:w="8309"/>
      </w:tblGrid>
      <w:tr w:rsidR="00F111CD" w:rsidRPr="000500F1" w14:paraId="09A6B245" w14:textId="77777777" w:rsidTr="00363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noWrap/>
          </w:tcPr>
          <w:p w14:paraId="71A2B27F" w14:textId="77777777" w:rsidR="00F111CD" w:rsidRPr="000500F1" w:rsidRDefault="00F111CD" w:rsidP="00363A81">
            <w:pPr>
              <w:pStyle w:val="TableCaption"/>
              <w:spacing w:after="0"/>
              <w:rPr>
                <w:rFonts w:ascii="Segoe UI" w:hAnsi="Segoe UI" w:cs="Segoe UI"/>
                <w:b w:val="0"/>
                <w:color w:val="3B3838" w:themeColor="background2" w:themeShade="4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color w:val="3B3838" w:themeColor="background2" w:themeShade="40"/>
                <w:szCs w:val="20"/>
                <w:lang w:val="hr-HR"/>
              </w:rPr>
              <w:br w:type="page"/>
            </w: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Cs w:val="20"/>
                <w:lang w:val="hr-HR"/>
              </w:rPr>
              <w:t>Osnovni podaci o Use caseu</w:t>
            </w:r>
          </w:p>
        </w:tc>
      </w:tr>
      <w:tr w:rsidR="00F111CD" w:rsidRPr="000500F1" w14:paraId="2CB832E1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B11A58E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Rbr.</w:t>
            </w:r>
          </w:p>
        </w:tc>
        <w:tc>
          <w:tcPr>
            <w:tcW w:w="8309" w:type="dxa"/>
            <w:noWrap/>
          </w:tcPr>
          <w:p w14:paraId="4F092408" w14:textId="718E07FE" w:rsidR="00F111CD" w:rsidRPr="000500F1" w:rsidRDefault="00AB7312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5</w:t>
            </w:r>
          </w:p>
        </w:tc>
      </w:tr>
      <w:tr w:rsidR="00F111CD" w:rsidRPr="000500F1" w14:paraId="1EEBE867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184B1C3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8309" w:type="dxa"/>
            <w:noWrap/>
          </w:tcPr>
          <w:p w14:paraId="4AA45F61" w14:textId="6B4C13EF" w:rsidR="00F111CD" w:rsidRPr="000500F1" w:rsidRDefault="00F111CD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Generiranje dijela jelovnika u slučaju nezadovoljstva korisnika</w:t>
            </w:r>
          </w:p>
        </w:tc>
      </w:tr>
      <w:tr w:rsidR="00F111CD" w:rsidRPr="000500F1" w14:paraId="35421047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B3F7AED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Učestalost</w:t>
            </w:r>
          </w:p>
        </w:tc>
        <w:tc>
          <w:tcPr>
            <w:tcW w:w="8309" w:type="dxa"/>
            <w:noWrap/>
          </w:tcPr>
          <w:p w14:paraId="2D5BC930" w14:textId="735DFEE0" w:rsidR="00F111CD" w:rsidRPr="000500F1" w:rsidRDefault="00F111CD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Dnevno</w:t>
            </w:r>
          </w:p>
        </w:tc>
      </w:tr>
      <w:tr w:rsidR="00F111CD" w:rsidRPr="000500F1" w14:paraId="3BB404FD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774577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b w:val="0"/>
                <w:bCs w:val="0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 xml:space="preserve">Sudionici </w:t>
            </w:r>
          </w:p>
        </w:tc>
        <w:tc>
          <w:tcPr>
            <w:tcW w:w="8309" w:type="dxa"/>
            <w:noWrap/>
          </w:tcPr>
          <w:p w14:paraId="74B0BF9E" w14:textId="63E77FA9" w:rsidR="00F111CD" w:rsidRPr="000500F1" w:rsidRDefault="00F111CD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 xml:space="preserve">Korisnici javnog </w:t>
            </w:r>
            <w:proofErr w:type="spellStart"/>
            <w:r>
              <w:rPr>
                <w:rFonts w:cs="Segoe UI"/>
                <w:color w:val="3B3838" w:themeColor="background2" w:themeShade="40"/>
                <w:szCs w:val="20"/>
              </w:rPr>
              <w:t>sitea</w:t>
            </w:r>
            <w:proofErr w:type="spellEnd"/>
          </w:p>
        </w:tc>
      </w:tr>
      <w:tr w:rsidR="00F111CD" w:rsidRPr="000500F1" w14:paraId="15634F2F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43029AB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Preduvjeti</w:t>
            </w:r>
          </w:p>
        </w:tc>
        <w:tc>
          <w:tcPr>
            <w:tcW w:w="8309" w:type="dxa"/>
            <w:noWrap/>
          </w:tcPr>
          <w:p w14:paraId="46BB2ABC" w14:textId="798D07B1" w:rsidR="00F111CD" w:rsidRPr="000500F1" w:rsidRDefault="00F111CD" w:rsidP="00363A8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Postojeći račun korisnika, prijavljen u sustav, jelovnik za odabrani datum generiran</w:t>
            </w:r>
          </w:p>
        </w:tc>
      </w:tr>
    </w:tbl>
    <w:p w14:paraId="1AC6B08B" w14:textId="592CE48A" w:rsidR="00527E6D" w:rsidRDefault="00527E6D" w:rsidP="00527E6D"/>
    <w:tbl>
      <w:tblPr>
        <w:tblStyle w:val="Svijetlatablicareetke-isticanje1"/>
        <w:tblW w:w="9493" w:type="dxa"/>
        <w:tblLayout w:type="fixed"/>
        <w:tblLook w:val="04A0" w:firstRow="1" w:lastRow="0" w:firstColumn="1" w:lastColumn="0" w:noHBand="0" w:noVBand="1"/>
      </w:tblPr>
      <w:tblGrid>
        <w:gridCol w:w="851"/>
        <w:gridCol w:w="3964"/>
        <w:gridCol w:w="4678"/>
      </w:tblGrid>
      <w:tr w:rsidR="00527E6D" w:rsidRPr="000500F1" w14:paraId="7996D27B" w14:textId="77777777" w:rsidTr="002D0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3878490A" w14:textId="1958D504" w:rsidR="00527E6D" w:rsidRPr="002F5B74" w:rsidRDefault="00527E6D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 xml:space="preserve">Osnovni tok događaja </w:t>
            </w:r>
            <w:r w:rsidR="00AB7312" w:rsidRPr="002F5B74">
              <w:rPr>
                <w:rStyle w:val="Istaknuto"/>
                <w:rFonts w:cs="Calibri Light"/>
                <w:b w:val="0"/>
                <w:bCs w:val="0"/>
              </w:rPr>
              <w:t>5</w:t>
            </w:r>
          </w:p>
        </w:tc>
      </w:tr>
      <w:tr w:rsidR="00527E6D" w:rsidRPr="000500F1" w14:paraId="33A8D73A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A15AE53" w14:textId="77777777" w:rsidR="00527E6D" w:rsidRPr="000500F1" w:rsidRDefault="00527E6D" w:rsidP="00FD3D90">
            <w:pPr>
              <w:jc w:val="center"/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Korak</w:t>
            </w:r>
          </w:p>
        </w:tc>
        <w:tc>
          <w:tcPr>
            <w:tcW w:w="3964" w:type="dxa"/>
            <w:hideMark/>
          </w:tcPr>
          <w:p w14:paraId="1CCD6086" w14:textId="77777777" w:rsidR="00527E6D" w:rsidRPr="000500F1" w:rsidRDefault="00527E6D" w:rsidP="00FD3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korisnika</w:t>
            </w:r>
          </w:p>
        </w:tc>
        <w:tc>
          <w:tcPr>
            <w:tcW w:w="4678" w:type="dxa"/>
            <w:hideMark/>
          </w:tcPr>
          <w:p w14:paraId="0DFCBB44" w14:textId="77777777" w:rsidR="00527E6D" w:rsidRPr="000500F1" w:rsidRDefault="00527E6D" w:rsidP="00FD3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sustava</w:t>
            </w:r>
          </w:p>
        </w:tc>
      </w:tr>
      <w:tr w:rsidR="00BC09E3" w:rsidRPr="000500F1" w14:paraId="6CD0870C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6F559666" w14:textId="7FF0ABAD" w:rsidR="00BC09E3" w:rsidRPr="000500F1" w:rsidRDefault="00BC09E3" w:rsidP="00BC09E3">
            <w:pPr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1</w:t>
            </w:r>
          </w:p>
        </w:tc>
        <w:tc>
          <w:tcPr>
            <w:tcW w:w="3964" w:type="dxa"/>
          </w:tcPr>
          <w:p w14:paraId="4177A816" w14:textId="4EF71903" w:rsidR="00BC09E3" w:rsidRPr="000500F1" w:rsidRDefault="00BC09E3" w:rsidP="00BC09E3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Ukoliko se korisniku ne sviđaju određeni obroci ili namirnice na generiranom jelovniku, korisnik označava one obroke te one namirnice u obroku koje želi sačuvati, ponovno generira jelovnik gumbom „Generiraj“ te se vraća na korak </w:t>
            </w:r>
            <w:r w:rsidRPr="007B3700">
              <w:rPr>
                <w:rFonts w:ascii="Segoe UI" w:hAnsi="Segoe UI" w:cs="Segoe UI"/>
                <w:b/>
                <w:color w:val="3B3838" w:themeColor="background2" w:themeShade="40"/>
                <w:sz w:val="20"/>
                <w:lang w:val="hr-HR"/>
              </w:rPr>
              <w:t>4</w:t>
            </w: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 u funkcionalnosti </w:t>
            </w:r>
            <w:r w:rsidR="00AB7312">
              <w:rPr>
                <w:rFonts w:ascii="Segoe UI" w:hAnsi="Segoe UI" w:cs="Segoe UI"/>
                <w:b/>
                <w:color w:val="3B3838" w:themeColor="background2" w:themeShade="40"/>
                <w:sz w:val="20"/>
                <w:lang w:val="hr-HR"/>
              </w:rPr>
              <w:t>4</w:t>
            </w:r>
          </w:p>
        </w:tc>
        <w:tc>
          <w:tcPr>
            <w:tcW w:w="4678" w:type="dxa"/>
          </w:tcPr>
          <w:p w14:paraId="26783686" w14:textId="78876A05" w:rsidR="00BC09E3" w:rsidRPr="000500F1" w:rsidRDefault="00BC09E3" w:rsidP="00BC09E3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Izračun kolikih su kalorijskih vrijednosti uklonjene namirnice bile te dohvaćanje drugih s jednakim vrijednostima</w:t>
            </w:r>
          </w:p>
        </w:tc>
      </w:tr>
      <w:tr w:rsidR="00BC09E3" w:rsidRPr="009254D8" w14:paraId="1793AEF8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30430E98" w14:textId="7DFB2B2A" w:rsidR="00BC09E3" w:rsidRPr="002F5B74" w:rsidRDefault="00BC09E3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>Rezultat na kraju procesa</w:t>
            </w:r>
          </w:p>
        </w:tc>
      </w:tr>
      <w:tr w:rsidR="00BC09E3" w:rsidRPr="009254D8" w14:paraId="126B9AB2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226EDEF1" w14:textId="2C6C9382" w:rsidR="00BC09E3" w:rsidRPr="002F5B74" w:rsidRDefault="00AB7312" w:rsidP="00BC09E3">
            <w:pPr>
              <w:pStyle w:val="HeadingBase"/>
              <w:spacing w:before="0" w:after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Korisnik ponovno generira dijelove jelovnika koji mu ne odgovaraju.</w:t>
            </w:r>
          </w:p>
        </w:tc>
      </w:tr>
    </w:tbl>
    <w:p w14:paraId="2C0D0743" w14:textId="77777777" w:rsidR="0067383E" w:rsidRDefault="0067383E">
      <w:pPr>
        <w:rPr>
          <w:rFonts w:eastAsiaTheme="majorEastAsia" w:cs="Segoe UI"/>
          <w:b/>
          <w:bCs/>
          <w:color w:val="2E74B5" w:themeColor="accent1" w:themeShade="BF"/>
          <w:sz w:val="26"/>
          <w:szCs w:val="26"/>
        </w:rPr>
      </w:pPr>
      <w:r>
        <w:rPr>
          <w:rFonts w:cs="Segoe UI"/>
          <w:sz w:val="26"/>
        </w:rPr>
        <w:br w:type="page"/>
      </w:r>
    </w:p>
    <w:p w14:paraId="0F2D6656" w14:textId="60F4A129" w:rsidR="0023271B" w:rsidRDefault="0023271B" w:rsidP="0023271B">
      <w:pPr>
        <w:pStyle w:val="Naslov3"/>
        <w:rPr>
          <w:rFonts w:ascii="Segoe UI" w:hAnsi="Segoe UI" w:cs="Segoe UI"/>
          <w:sz w:val="26"/>
        </w:rPr>
      </w:pPr>
      <w:bookmarkStart w:id="18" w:name="_Toc8569445"/>
      <w:r w:rsidRPr="000500F1">
        <w:rPr>
          <w:rFonts w:ascii="Segoe UI" w:hAnsi="Segoe UI" w:cs="Segoe UI"/>
          <w:sz w:val="26"/>
        </w:rPr>
        <w:lastRenderedPageBreak/>
        <w:t xml:space="preserve">Funkcionalnost </w:t>
      </w:r>
      <w:r w:rsidR="00AB7312">
        <w:rPr>
          <w:rFonts w:ascii="Segoe UI" w:hAnsi="Segoe UI" w:cs="Segoe UI"/>
          <w:sz w:val="26"/>
        </w:rPr>
        <w:t>6</w:t>
      </w:r>
      <w:bookmarkEnd w:id="18"/>
    </w:p>
    <w:tbl>
      <w:tblPr>
        <w:tblStyle w:val="Svijetlatablicareetke-isticanje1"/>
        <w:tblW w:w="9493" w:type="dxa"/>
        <w:tblLook w:val="04A0" w:firstRow="1" w:lastRow="0" w:firstColumn="1" w:lastColumn="0" w:noHBand="0" w:noVBand="1"/>
      </w:tblPr>
      <w:tblGrid>
        <w:gridCol w:w="1184"/>
        <w:gridCol w:w="8309"/>
      </w:tblGrid>
      <w:tr w:rsidR="0023271B" w:rsidRPr="000500F1" w14:paraId="4896D96C" w14:textId="77777777" w:rsidTr="00344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noWrap/>
          </w:tcPr>
          <w:p w14:paraId="5BBBA431" w14:textId="77777777" w:rsidR="0023271B" w:rsidRPr="000500F1" w:rsidRDefault="0023271B" w:rsidP="00344DA8">
            <w:pPr>
              <w:pStyle w:val="TableCaption"/>
              <w:spacing w:after="0"/>
              <w:rPr>
                <w:rFonts w:ascii="Segoe UI" w:hAnsi="Segoe UI" w:cs="Segoe UI"/>
                <w:b w:val="0"/>
                <w:color w:val="3B3838" w:themeColor="background2" w:themeShade="4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color w:val="3B3838" w:themeColor="background2" w:themeShade="40"/>
                <w:szCs w:val="20"/>
                <w:lang w:val="hr-HR"/>
              </w:rPr>
              <w:br w:type="page"/>
            </w: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Cs w:val="20"/>
                <w:lang w:val="hr-HR"/>
              </w:rPr>
              <w:t>Osnovni podaci o Use caseu</w:t>
            </w:r>
          </w:p>
        </w:tc>
      </w:tr>
      <w:tr w:rsidR="0023271B" w:rsidRPr="000500F1" w14:paraId="0865ED56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E1FD41B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Rbr.</w:t>
            </w:r>
          </w:p>
        </w:tc>
        <w:tc>
          <w:tcPr>
            <w:tcW w:w="8309" w:type="dxa"/>
            <w:noWrap/>
          </w:tcPr>
          <w:p w14:paraId="061901C7" w14:textId="23D79968" w:rsidR="0023271B" w:rsidRPr="000500F1" w:rsidRDefault="00AB7312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6</w:t>
            </w:r>
          </w:p>
        </w:tc>
      </w:tr>
      <w:tr w:rsidR="0023271B" w:rsidRPr="000500F1" w14:paraId="0EBBBE0B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94EBF01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8309" w:type="dxa"/>
            <w:noWrap/>
          </w:tcPr>
          <w:p w14:paraId="6D025D21" w14:textId="2A6B8BA7" w:rsidR="0023271B" w:rsidRPr="000500F1" w:rsidRDefault="0023271B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Pregledanje, uređivanje</w:t>
            </w:r>
            <w:r w:rsidR="005C3825">
              <w:rPr>
                <w:rFonts w:cs="Segoe UI"/>
                <w:color w:val="3B3838" w:themeColor="background2" w:themeShade="40"/>
                <w:szCs w:val="20"/>
              </w:rPr>
              <w:t xml:space="preserve">, </w:t>
            </w:r>
            <w:r w:rsidR="00DE2871">
              <w:rPr>
                <w:rFonts w:cs="Segoe UI"/>
                <w:color w:val="3B3838" w:themeColor="background2" w:themeShade="40"/>
                <w:szCs w:val="20"/>
              </w:rPr>
              <w:t>uklanjanje</w:t>
            </w:r>
            <w:r>
              <w:rPr>
                <w:rFonts w:cs="Segoe UI"/>
                <w:color w:val="3B3838" w:themeColor="background2" w:themeShade="40"/>
                <w:szCs w:val="20"/>
              </w:rPr>
              <w:t xml:space="preserve"> i dodavanje namirnica</w:t>
            </w:r>
          </w:p>
        </w:tc>
      </w:tr>
      <w:tr w:rsidR="0023271B" w:rsidRPr="000500F1" w14:paraId="4B137D27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37653A2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Učestalost</w:t>
            </w:r>
          </w:p>
        </w:tc>
        <w:tc>
          <w:tcPr>
            <w:tcW w:w="8309" w:type="dxa"/>
            <w:noWrap/>
          </w:tcPr>
          <w:p w14:paraId="7D734B0F" w14:textId="77777777" w:rsidR="0023271B" w:rsidRPr="000500F1" w:rsidRDefault="0023271B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Dnevno</w:t>
            </w:r>
            <w:r w:rsidR="004A2A70">
              <w:rPr>
                <w:rFonts w:cs="Segoe UI"/>
                <w:color w:val="3B3838" w:themeColor="background2" w:themeShade="40"/>
                <w:szCs w:val="20"/>
              </w:rPr>
              <w:t xml:space="preserve"> ili tjedno</w:t>
            </w:r>
          </w:p>
        </w:tc>
      </w:tr>
      <w:tr w:rsidR="0023271B" w:rsidRPr="000500F1" w14:paraId="6C7652B2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5B52100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b w:val="0"/>
                <w:bCs w:val="0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 xml:space="preserve">Sudionici </w:t>
            </w:r>
          </w:p>
        </w:tc>
        <w:tc>
          <w:tcPr>
            <w:tcW w:w="8309" w:type="dxa"/>
            <w:noWrap/>
          </w:tcPr>
          <w:p w14:paraId="50BFE30D" w14:textId="77777777" w:rsidR="0023271B" w:rsidRPr="000500F1" w:rsidRDefault="0023271B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Administrator sustava</w:t>
            </w:r>
          </w:p>
        </w:tc>
      </w:tr>
      <w:tr w:rsidR="0023271B" w:rsidRPr="000500F1" w14:paraId="632C565F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4F62DD" w14:textId="77777777" w:rsidR="0023271B" w:rsidRPr="000500F1" w:rsidRDefault="0023271B" w:rsidP="00344DA8">
            <w:pPr>
              <w:pStyle w:val="TableContent"/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Preduvjeti</w:t>
            </w:r>
          </w:p>
        </w:tc>
        <w:tc>
          <w:tcPr>
            <w:tcW w:w="8309" w:type="dxa"/>
            <w:noWrap/>
          </w:tcPr>
          <w:p w14:paraId="0A9076DB" w14:textId="77777777" w:rsidR="0023271B" w:rsidRPr="000500F1" w:rsidRDefault="004A2A70" w:rsidP="00344DA8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Administrator prijavljen u sustav</w:t>
            </w:r>
          </w:p>
        </w:tc>
      </w:tr>
    </w:tbl>
    <w:p w14:paraId="6491768B" w14:textId="3B7D9A1F" w:rsidR="00726001" w:rsidRDefault="00726001" w:rsidP="002F5B74"/>
    <w:tbl>
      <w:tblPr>
        <w:tblStyle w:val="Svijetlatablicareetke-isticanje1"/>
        <w:tblW w:w="9493" w:type="dxa"/>
        <w:tblLayout w:type="fixed"/>
        <w:tblLook w:val="04A0" w:firstRow="1" w:lastRow="0" w:firstColumn="1" w:lastColumn="0" w:noHBand="0" w:noVBand="1"/>
      </w:tblPr>
      <w:tblGrid>
        <w:gridCol w:w="851"/>
        <w:gridCol w:w="3964"/>
        <w:gridCol w:w="4678"/>
      </w:tblGrid>
      <w:tr w:rsidR="00726001" w:rsidRPr="000500F1" w14:paraId="26FFCE97" w14:textId="77777777" w:rsidTr="002D0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60C95647" w14:textId="2124F9C2" w:rsidR="00726001" w:rsidRPr="002F5B74" w:rsidRDefault="00726001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 xml:space="preserve">Osnovni tok događaja </w:t>
            </w:r>
            <w:r w:rsidR="00AB7312" w:rsidRPr="002F5B74">
              <w:rPr>
                <w:rStyle w:val="Istaknuto"/>
                <w:rFonts w:cs="Calibri Light"/>
                <w:b w:val="0"/>
                <w:bCs w:val="0"/>
              </w:rPr>
              <w:t>6</w:t>
            </w:r>
          </w:p>
        </w:tc>
      </w:tr>
      <w:tr w:rsidR="00726001" w:rsidRPr="000500F1" w14:paraId="5DCF844F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EA546CE" w14:textId="77777777" w:rsidR="00726001" w:rsidRPr="000500F1" w:rsidRDefault="00726001" w:rsidP="00FD3D90">
            <w:pPr>
              <w:jc w:val="center"/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Korak</w:t>
            </w:r>
          </w:p>
        </w:tc>
        <w:tc>
          <w:tcPr>
            <w:tcW w:w="3964" w:type="dxa"/>
            <w:hideMark/>
          </w:tcPr>
          <w:p w14:paraId="659A1F68" w14:textId="77777777" w:rsidR="00726001" w:rsidRPr="000500F1" w:rsidRDefault="00726001" w:rsidP="00FD3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korisnika</w:t>
            </w:r>
          </w:p>
        </w:tc>
        <w:tc>
          <w:tcPr>
            <w:tcW w:w="4678" w:type="dxa"/>
            <w:hideMark/>
          </w:tcPr>
          <w:p w14:paraId="64B3B910" w14:textId="77777777" w:rsidR="00726001" w:rsidRPr="000500F1" w:rsidRDefault="00726001" w:rsidP="00FD3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sustava</w:t>
            </w:r>
          </w:p>
        </w:tc>
      </w:tr>
      <w:tr w:rsidR="00726001" w:rsidRPr="000500F1" w14:paraId="28574FFA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7D13C14F" w14:textId="77777777" w:rsidR="00726001" w:rsidRPr="000500F1" w:rsidRDefault="00726001" w:rsidP="00FD3D90">
            <w:pPr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1</w:t>
            </w:r>
          </w:p>
        </w:tc>
        <w:tc>
          <w:tcPr>
            <w:tcW w:w="3964" w:type="dxa"/>
          </w:tcPr>
          <w:p w14:paraId="79EBE224" w14:textId="77777777" w:rsidR="00726001" w:rsidRPr="000500F1" w:rsidRDefault="00726001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Odabir opcije „Namirnice“ iz izbornika</w:t>
            </w:r>
          </w:p>
        </w:tc>
        <w:tc>
          <w:tcPr>
            <w:tcW w:w="4678" w:type="dxa"/>
          </w:tcPr>
          <w:p w14:paraId="694F7563" w14:textId="77777777" w:rsidR="00726001" w:rsidRPr="000500F1" w:rsidRDefault="00726001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Odvođenje administratora na traženu stranicu, dohvaćanje popisa namirnica i njihov prikaz</w:t>
            </w:r>
          </w:p>
        </w:tc>
      </w:tr>
      <w:tr w:rsidR="00F536F1" w:rsidRPr="000500F1" w14:paraId="3A440261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8A3EAB6" w14:textId="77777777" w:rsidR="00F536F1" w:rsidRPr="000500F1" w:rsidRDefault="00F536F1" w:rsidP="00F536F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2</w:t>
            </w:r>
          </w:p>
        </w:tc>
        <w:tc>
          <w:tcPr>
            <w:tcW w:w="3964" w:type="dxa"/>
          </w:tcPr>
          <w:p w14:paraId="03700723" w14:textId="3A23623C" w:rsidR="00F536F1" w:rsidRDefault="00F536F1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Ukoliko administrator želi dodati novu namirnicu upisuje u najdonji redak </w:t>
            </w:r>
            <w:r w:rsidR="003B4BBF"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gornje tablice </w:t>
            </w: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podatke te namirnice – naziv, kalorijska vrijednost po gramu i tip te pritišće na gumb „Dodaj“</w:t>
            </w:r>
          </w:p>
        </w:tc>
        <w:tc>
          <w:tcPr>
            <w:tcW w:w="4678" w:type="dxa"/>
          </w:tcPr>
          <w:p w14:paraId="7BCE73F9" w14:textId="480D9691" w:rsidR="00F536F1" w:rsidRDefault="00F536F1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Pohranjivanje namirnice u bazu podataka</w:t>
            </w:r>
          </w:p>
        </w:tc>
      </w:tr>
      <w:tr w:rsidR="00F536F1" w:rsidRPr="000500F1" w14:paraId="0236EA6D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D57647" w14:textId="2FF10C54" w:rsidR="00F536F1" w:rsidRDefault="00F536F1" w:rsidP="00F536F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3</w:t>
            </w:r>
          </w:p>
        </w:tc>
        <w:tc>
          <w:tcPr>
            <w:tcW w:w="3964" w:type="dxa"/>
          </w:tcPr>
          <w:p w14:paraId="522728AE" w14:textId="77777777" w:rsidR="00F536F1" w:rsidRDefault="00F536F1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administrator želi urediti namirnicu klikom na gumb „Označi“ ulazi u način izmjene te po završetku mora kliknuti na gumb „Uredi“</w:t>
            </w:r>
          </w:p>
        </w:tc>
        <w:tc>
          <w:tcPr>
            <w:tcW w:w="4678" w:type="dxa"/>
          </w:tcPr>
          <w:p w14:paraId="43507F78" w14:textId="77777777" w:rsidR="00F536F1" w:rsidRDefault="00F536F1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Promjena načina prikaza retka označene namirnice u uređivanje te prilikom klika na gumb „Uredi“ pohranjivanje promijenjenih vrijednosti u bazu</w:t>
            </w:r>
          </w:p>
        </w:tc>
      </w:tr>
      <w:tr w:rsidR="005C3825" w:rsidRPr="000500F1" w14:paraId="1244B78C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B53D71E" w14:textId="7142224A" w:rsidR="005C3825" w:rsidRDefault="005C3825" w:rsidP="00F536F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4</w:t>
            </w:r>
          </w:p>
        </w:tc>
        <w:tc>
          <w:tcPr>
            <w:tcW w:w="3964" w:type="dxa"/>
          </w:tcPr>
          <w:p w14:paraId="0A708400" w14:textId="0C721179" w:rsidR="005C3825" w:rsidRDefault="005C3825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Ukoliko administrator želi ukloniti namirnicu klikom na gumb „Ukloni“ </w:t>
            </w:r>
            <w:r w:rsidR="00DE2871"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u pojedinom retku </w:t>
            </w: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to i postiže</w:t>
            </w:r>
          </w:p>
        </w:tc>
        <w:tc>
          <w:tcPr>
            <w:tcW w:w="4678" w:type="dxa"/>
          </w:tcPr>
          <w:p w14:paraId="1984AF45" w14:textId="40525202" w:rsidR="005C3825" w:rsidRDefault="005C3825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Uklanjanje </w:t>
            </w:r>
            <w:r w:rsidR="00DE2871"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namirnice iz baze podataka</w:t>
            </w:r>
          </w:p>
        </w:tc>
      </w:tr>
      <w:tr w:rsidR="00F536F1" w:rsidRPr="009254D8" w14:paraId="6B48981A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523235D9" w14:textId="4D72C396" w:rsidR="00F536F1" w:rsidRPr="002F5B74" w:rsidRDefault="00F536F1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>Rezultat na kraju procesa</w:t>
            </w:r>
          </w:p>
        </w:tc>
      </w:tr>
      <w:tr w:rsidR="00F536F1" w:rsidRPr="009254D8" w14:paraId="3037D490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3E1E6C91" w14:textId="3A32A9A8" w:rsidR="00F536F1" w:rsidRDefault="00F536F1" w:rsidP="00F536F1">
            <w:pPr>
              <w:pStyle w:val="HeadingBase"/>
              <w:spacing w:before="0" w:after="0"/>
              <w:rPr>
                <w:rFonts w:ascii="Segoe UI" w:hAnsi="Segoe UI" w:cs="Segoe UI"/>
                <w:b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Administrator dodaje nove namirnice te uređuje i pregledava postojeće namirnice iz baze podataka.</w:t>
            </w:r>
          </w:p>
        </w:tc>
      </w:tr>
    </w:tbl>
    <w:p w14:paraId="29AF3C22" w14:textId="5348686E" w:rsidR="00F536F1" w:rsidRDefault="0067383E" w:rsidP="00F536F1">
      <w:pPr>
        <w:pStyle w:val="Naslov3"/>
        <w:rPr>
          <w:rFonts w:ascii="Segoe UI" w:hAnsi="Segoe UI" w:cs="Segoe UI"/>
          <w:sz w:val="26"/>
        </w:rPr>
      </w:pPr>
      <w:bookmarkStart w:id="19" w:name="_GoBack"/>
      <w:bookmarkEnd w:id="19"/>
      <w:r>
        <w:rPr>
          <w:rFonts w:cs="Segoe UI"/>
          <w:sz w:val="26"/>
        </w:rPr>
        <w:br w:type="page"/>
      </w:r>
      <w:bookmarkStart w:id="20" w:name="_Toc8569446"/>
      <w:r w:rsidR="00F536F1" w:rsidRPr="000500F1">
        <w:rPr>
          <w:rFonts w:ascii="Segoe UI" w:hAnsi="Segoe UI" w:cs="Segoe UI"/>
          <w:sz w:val="26"/>
        </w:rPr>
        <w:lastRenderedPageBreak/>
        <w:t xml:space="preserve">Funkcionalnost </w:t>
      </w:r>
      <w:r w:rsidR="00F536F1">
        <w:rPr>
          <w:rFonts w:ascii="Segoe UI" w:hAnsi="Segoe UI" w:cs="Segoe UI"/>
          <w:sz w:val="26"/>
        </w:rPr>
        <w:t>7</w:t>
      </w:r>
      <w:bookmarkEnd w:id="20"/>
    </w:p>
    <w:tbl>
      <w:tblPr>
        <w:tblStyle w:val="Svijetlatablicareetke-isticanje1"/>
        <w:tblW w:w="9493" w:type="dxa"/>
        <w:tblLook w:val="04A0" w:firstRow="1" w:lastRow="0" w:firstColumn="1" w:lastColumn="0" w:noHBand="0" w:noVBand="1"/>
      </w:tblPr>
      <w:tblGrid>
        <w:gridCol w:w="1184"/>
        <w:gridCol w:w="8309"/>
      </w:tblGrid>
      <w:tr w:rsidR="00F536F1" w:rsidRPr="000500F1" w14:paraId="75FD2B46" w14:textId="77777777" w:rsidTr="00F5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noWrap/>
          </w:tcPr>
          <w:p w14:paraId="42A2AE15" w14:textId="77777777" w:rsidR="00F536F1" w:rsidRPr="000500F1" w:rsidRDefault="00F536F1" w:rsidP="00F536F1">
            <w:pPr>
              <w:pStyle w:val="TableCaption"/>
              <w:spacing w:after="0"/>
              <w:rPr>
                <w:rFonts w:ascii="Segoe UI" w:hAnsi="Segoe UI" w:cs="Segoe UI"/>
                <w:b w:val="0"/>
                <w:color w:val="3B3838" w:themeColor="background2" w:themeShade="4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color w:val="3B3838" w:themeColor="background2" w:themeShade="40"/>
                <w:szCs w:val="20"/>
                <w:lang w:val="hr-HR"/>
              </w:rPr>
              <w:br w:type="page"/>
            </w: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Cs w:val="20"/>
                <w:lang w:val="hr-HR"/>
              </w:rPr>
              <w:t>Osnovni podaci o Use caseu</w:t>
            </w:r>
          </w:p>
        </w:tc>
      </w:tr>
      <w:tr w:rsidR="00F536F1" w:rsidRPr="000500F1" w14:paraId="67482B1B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C721FDB" w14:textId="77777777" w:rsidR="00F536F1" w:rsidRPr="000500F1" w:rsidRDefault="00F536F1" w:rsidP="00F536F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Rbr.</w:t>
            </w:r>
          </w:p>
        </w:tc>
        <w:tc>
          <w:tcPr>
            <w:tcW w:w="8309" w:type="dxa"/>
            <w:noWrap/>
          </w:tcPr>
          <w:p w14:paraId="113CDF1E" w14:textId="3F583B8D" w:rsidR="00F536F1" w:rsidRPr="000500F1" w:rsidRDefault="00F536F1" w:rsidP="00F5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7</w:t>
            </w:r>
          </w:p>
        </w:tc>
      </w:tr>
      <w:tr w:rsidR="00F536F1" w:rsidRPr="000500F1" w14:paraId="7E925AB1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6AAA743" w14:textId="77777777" w:rsidR="00F536F1" w:rsidRPr="000500F1" w:rsidRDefault="00F536F1" w:rsidP="00F536F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8309" w:type="dxa"/>
            <w:noWrap/>
          </w:tcPr>
          <w:p w14:paraId="6BDFAA3A" w14:textId="6DEA9190" w:rsidR="00F536F1" w:rsidRPr="000500F1" w:rsidRDefault="00F536F1" w:rsidP="00F5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Pregledanje, uređivanje</w:t>
            </w:r>
            <w:r w:rsidR="00DE2871">
              <w:rPr>
                <w:rFonts w:cs="Segoe UI"/>
                <w:color w:val="3B3838" w:themeColor="background2" w:themeShade="40"/>
                <w:szCs w:val="20"/>
              </w:rPr>
              <w:t>, uklanjanje</w:t>
            </w:r>
            <w:r>
              <w:rPr>
                <w:rFonts w:cs="Segoe UI"/>
                <w:color w:val="3B3838" w:themeColor="background2" w:themeShade="40"/>
                <w:szCs w:val="20"/>
              </w:rPr>
              <w:t xml:space="preserve"> i dodavanje veza između namirnica i mjernih jedinica</w:t>
            </w:r>
          </w:p>
        </w:tc>
      </w:tr>
      <w:tr w:rsidR="00F536F1" w:rsidRPr="000500F1" w14:paraId="384CB339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FAE4098" w14:textId="77777777" w:rsidR="00F536F1" w:rsidRPr="000500F1" w:rsidRDefault="00F536F1" w:rsidP="00F536F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Učestalost</w:t>
            </w:r>
          </w:p>
        </w:tc>
        <w:tc>
          <w:tcPr>
            <w:tcW w:w="8309" w:type="dxa"/>
            <w:noWrap/>
          </w:tcPr>
          <w:p w14:paraId="6AF0F0A4" w14:textId="77777777" w:rsidR="00F536F1" w:rsidRPr="000500F1" w:rsidRDefault="00F536F1" w:rsidP="00F5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Dnevno ili tjedno</w:t>
            </w:r>
          </w:p>
        </w:tc>
      </w:tr>
      <w:tr w:rsidR="00F536F1" w:rsidRPr="000500F1" w14:paraId="2A24E5A1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1845E0E" w14:textId="77777777" w:rsidR="00F536F1" w:rsidRPr="000500F1" w:rsidRDefault="00F536F1" w:rsidP="00F536F1">
            <w:pPr>
              <w:pStyle w:val="TableContent"/>
              <w:rPr>
                <w:rFonts w:ascii="Segoe UI" w:hAnsi="Segoe UI" w:cs="Segoe UI"/>
                <w:b w:val="0"/>
                <w:bCs w:val="0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 xml:space="preserve">Sudionici </w:t>
            </w:r>
          </w:p>
        </w:tc>
        <w:tc>
          <w:tcPr>
            <w:tcW w:w="8309" w:type="dxa"/>
            <w:noWrap/>
          </w:tcPr>
          <w:p w14:paraId="7E1942CE" w14:textId="77777777" w:rsidR="00F536F1" w:rsidRPr="000500F1" w:rsidRDefault="00F536F1" w:rsidP="00F5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Administrator sustava</w:t>
            </w:r>
          </w:p>
        </w:tc>
      </w:tr>
      <w:tr w:rsidR="00F536F1" w:rsidRPr="000500F1" w14:paraId="660E54C0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48A10A7" w14:textId="77777777" w:rsidR="00F536F1" w:rsidRPr="000500F1" w:rsidRDefault="00F536F1" w:rsidP="00F536F1">
            <w:pPr>
              <w:pStyle w:val="TableContent"/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Preduvjeti</w:t>
            </w:r>
          </w:p>
        </w:tc>
        <w:tc>
          <w:tcPr>
            <w:tcW w:w="8309" w:type="dxa"/>
            <w:noWrap/>
          </w:tcPr>
          <w:p w14:paraId="1FADB53B" w14:textId="782BD909" w:rsidR="00F536F1" w:rsidRPr="000500F1" w:rsidRDefault="00F536F1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Administrator prijavljen u sustav,</w:t>
            </w:r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>postoje</w:t>
            </w:r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>namirnice</w:t>
            </w:r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>i</w:t>
            </w:r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>mjerne</w:t>
            </w:r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>jedinice</w:t>
            </w:r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 xml:space="preserve"> u </w:t>
            </w:r>
            <w:proofErr w:type="spellStart"/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>bazi</w:t>
            </w:r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B3838" w:themeColor="background2" w:themeShade="40"/>
                <w:sz w:val="20"/>
              </w:rPr>
              <w:t>podataka</w:t>
            </w:r>
            <w:proofErr w:type="spellEnd"/>
          </w:p>
        </w:tc>
      </w:tr>
    </w:tbl>
    <w:p w14:paraId="4ED62C0E" w14:textId="77777777" w:rsidR="00F536F1" w:rsidRDefault="00F536F1" w:rsidP="00F536F1"/>
    <w:tbl>
      <w:tblPr>
        <w:tblStyle w:val="Svijetlatablicareetke-isticanje1"/>
        <w:tblW w:w="9493" w:type="dxa"/>
        <w:tblLayout w:type="fixed"/>
        <w:tblLook w:val="04A0" w:firstRow="1" w:lastRow="0" w:firstColumn="1" w:lastColumn="0" w:noHBand="0" w:noVBand="1"/>
      </w:tblPr>
      <w:tblGrid>
        <w:gridCol w:w="851"/>
        <w:gridCol w:w="3964"/>
        <w:gridCol w:w="4678"/>
      </w:tblGrid>
      <w:tr w:rsidR="00F536F1" w:rsidRPr="000500F1" w14:paraId="01FAB715" w14:textId="77777777" w:rsidTr="00F5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0964FAEB" w14:textId="66539B6C" w:rsidR="00F536F1" w:rsidRPr="00631D06" w:rsidRDefault="00F536F1" w:rsidP="00F536F1">
            <w:pPr>
              <w:rPr>
                <w:rStyle w:val="Istaknuto"/>
                <w:rFonts w:cs="Calibri Light"/>
              </w:rPr>
            </w:pPr>
            <w:r w:rsidRPr="00631D06">
              <w:rPr>
                <w:rStyle w:val="Istaknuto"/>
                <w:rFonts w:cs="Calibri Light"/>
                <w:b w:val="0"/>
                <w:bCs w:val="0"/>
              </w:rPr>
              <w:t xml:space="preserve">Osnovni tok događaja </w:t>
            </w:r>
            <w:r>
              <w:rPr>
                <w:rStyle w:val="Istaknuto"/>
                <w:rFonts w:cs="Calibri Light"/>
                <w:b w:val="0"/>
                <w:bCs w:val="0"/>
              </w:rPr>
              <w:t>7</w:t>
            </w:r>
          </w:p>
        </w:tc>
      </w:tr>
      <w:tr w:rsidR="00F536F1" w:rsidRPr="000500F1" w14:paraId="04B51FE2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A4E4C77" w14:textId="77777777" w:rsidR="00F536F1" w:rsidRPr="000500F1" w:rsidRDefault="00F536F1" w:rsidP="00F536F1">
            <w:pPr>
              <w:jc w:val="center"/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Korak</w:t>
            </w:r>
          </w:p>
        </w:tc>
        <w:tc>
          <w:tcPr>
            <w:tcW w:w="3964" w:type="dxa"/>
            <w:hideMark/>
          </w:tcPr>
          <w:p w14:paraId="78D82EAC" w14:textId="77777777" w:rsidR="00F536F1" w:rsidRPr="000500F1" w:rsidRDefault="00F536F1" w:rsidP="00F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korisnika</w:t>
            </w:r>
          </w:p>
        </w:tc>
        <w:tc>
          <w:tcPr>
            <w:tcW w:w="4678" w:type="dxa"/>
            <w:hideMark/>
          </w:tcPr>
          <w:p w14:paraId="18836B39" w14:textId="77777777" w:rsidR="00F536F1" w:rsidRPr="000500F1" w:rsidRDefault="00F536F1" w:rsidP="00F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sustava</w:t>
            </w:r>
          </w:p>
        </w:tc>
      </w:tr>
      <w:tr w:rsidR="00F536F1" w:rsidRPr="000500F1" w14:paraId="6AED545A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394E117" w14:textId="77777777" w:rsidR="00F536F1" w:rsidRPr="000500F1" w:rsidRDefault="00F536F1" w:rsidP="00F536F1">
            <w:pPr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1</w:t>
            </w:r>
          </w:p>
        </w:tc>
        <w:tc>
          <w:tcPr>
            <w:tcW w:w="3964" w:type="dxa"/>
          </w:tcPr>
          <w:p w14:paraId="718C0DD6" w14:textId="5BD90774" w:rsidR="00F536F1" w:rsidRPr="000500F1" w:rsidRDefault="00F536F1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Odabir opcije „Namirnice“ iz izbornika</w:t>
            </w:r>
          </w:p>
        </w:tc>
        <w:tc>
          <w:tcPr>
            <w:tcW w:w="4678" w:type="dxa"/>
          </w:tcPr>
          <w:p w14:paraId="24FBCCD2" w14:textId="11664FE4" w:rsidR="00F536F1" w:rsidRPr="000500F1" w:rsidRDefault="00F536F1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Odvođenje administratora na traženu stranicu, dohvaćanje popisa veza između namirnica i mjernih jedinica te njihov prikaz</w:t>
            </w:r>
          </w:p>
        </w:tc>
      </w:tr>
      <w:tr w:rsidR="00F536F1" w:rsidRPr="000500F1" w14:paraId="5485EB7C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DC9E626" w14:textId="77777777" w:rsidR="00F536F1" w:rsidRPr="000500F1" w:rsidRDefault="00F536F1" w:rsidP="00F536F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2</w:t>
            </w:r>
          </w:p>
        </w:tc>
        <w:tc>
          <w:tcPr>
            <w:tcW w:w="3964" w:type="dxa"/>
          </w:tcPr>
          <w:p w14:paraId="358F178C" w14:textId="15CCD6CF" w:rsidR="00F536F1" w:rsidRDefault="00F536F1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administrator želi dodati novu vezu upisuje u najdonji redak</w:t>
            </w:r>
            <w:r w:rsidR="003B4BBF"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 donje tablice</w:t>
            </w: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 podatke – naziv namirnice, naziv mjerne jedinice i težina u gramima te pritišće na gumb „Dodaj“</w:t>
            </w:r>
          </w:p>
        </w:tc>
        <w:tc>
          <w:tcPr>
            <w:tcW w:w="4678" w:type="dxa"/>
          </w:tcPr>
          <w:p w14:paraId="4D87243C" w14:textId="3299AB0A" w:rsidR="00F536F1" w:rsidRDefault="00F536F1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Pohranjivanje veze namirnice i mjerne jedinice u bazu</w:t>
            </w:r>
          </w:p>
        </w:tc>
      </w:tr>
      <w:tr w:rsidR="00F536F1" w:rsidRPr="000500F1" w14:paraId="0416950A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0A7DE26" w14:textId="77777777" w:rsidR="00F536F1" w:rsidRDefault="00F536F1" w:rsidP="00F536F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3</w:t>
            </w:r>
          </w:p>
        </w:tc>
        <w:tc>
          <w:tcPr>
            <w:tcW w:w="3964" w:type="dxa"/>
          </w:tcPr>
          <w:p w14:paraId="33021313" w14:textId="06D2D8FC" w:rsidR="00F536F1" w:rsidRDefault="00F536F1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administrator želi urediti vezu klikom na gumb „Označi“ ulazi u način izmjene te po završetku mora kliknuti na gumb „Uredi“</w:t>
            </w:r>
          </w:p>
        </w:tc>
        <w:tc>
          <w:tcPr>
            <w:tcW w:w="4678" w:type="dxa"/>
          </w:tcPr>
          <w:p w14:paraId="71A28D60" w14:textId="305791A0" w:rsidR="00F536F1" w:rsidRDefault="00F536F1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Promjena načina prikaza retka označene veze u uređivanje te prilikom klika na gumb „Uredi“ pohranjivanje promijenjenih vrijednosti u bazu</w:t>
            </w:r>
          </w:p>
        </w:tc>
      </w:tr>
      <w:tr w:rsidR="00DE2871" w:rsidRPr="000500F1" w14:paraId="310AC843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68AD204" w14:textId="4A334E9E" w:rsidR="00DE2871" w:rsidRDefault="00DE2871" w:rsidP="00DE287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4</w:t>
            </w:r>
          </w:p>
        </w:tc>
        <w:tc>
          <w:tcPr>
            <w:tcW w:w="3964" w:type="dxa"/>
          </w:tcPr>
          <w:p w14:paraId="56A7BFB0" w14:textId="2E9FED30" w:rsidR="00DE2871" w:rsidRDefault="00DE2871" w:rsidP="00DE287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administrator želi ukloniti vezu namirnice i mjerne jedinice klikom na gumb „Ukloni“ u pojedinom retku to i postiže</w:t>
            </w:r>
          </w:p>
        </w:tc>
        <w:tc>
          <w:tcPr>
            <w:tcW w:w="4678" w:type="dxa"/>
          </w:tcPr>
          <w:p w14:paraId="7C71B3C7" w14:textId="65E9F1C1" w:rsidR="00DE2871" w:rsidRDefault="00DE2871" w:rsidP="00DE287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Uklanjanje veze namirnice i mjerne jedinice iz baze podataka</w:t>
            </w:r>
          </w:p>
        </w:tc>
      </w:tr>
      <w:tr w:rsidR="00DE2871" w:rsidRPr="009254D8" w14:paraId="15E3DABA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7160492B" w14:textId="77777777" w:rsidR="00DE2871" w:rsidRPr="00631D06" w:rsidRDefault="00DE2871" w:rsidP="00DE2871">
            <w:pPr>
              <w:rPr>
                <w:rStyle w:val="Istaknuto"/>
                <w:rFonts w:cs="Calibri Light"/>
              </w:rPr>
            </w:pPr>
            <w:r w:rsidRPr="00631D06">
              <w:rPr>
                <w:rStyle w:val="Istaknuto"/>
                <w:rFonts w:cs="Calibri Light"/>
                <w:b w:val="0"/>
                <w:bCs w:val="0"/>
              </w:rPr>
              <w:t>Rezultat na kraju procesa</w:t>
            </w:r>
          </w:p>
        </w:tc>
      </w:tr>
      <w:tr w:rsidR="00DE2871" w:rsidRPr="009254D8" w14:paraId="1053028C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614ADED2" w14:textId="765A6CB5" w:rsidR="00DE2871" w:rsidRDefault="00DE2871" w:rsidP="00DE2871">
            <w:pPr>
              <w:pStyle w:val="HeadingBase"/>
              <w:spacing w:before="0" w:after="0"/>
              <w:rPr>
                <w:rFonts w:ascii="Segoe UI" w:hAnsi="Segoe UI" w:cs="Segoe UI"/>
                <w:b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Administrator dodaje nove veze između namirnice i mjerne jedinice te uređuje i pregledava postojeće veze iz baze podataka.</w:t>
            </w:r>
          </w:p>
        </w:tc>
      </w:tr>
    </w:tbl>
    <w:p w14:paraId="44C4B357" w14:textId="5B9569AF" w:rsidR="0067383E" w:rsidRDefault="00F536F1">
      <w:pPr>
        <w:rPr>
          <w:rFonts w:eastAsiaTheme="majorEastAsia" w:cs="Segoe UI"/>
          <w:b/>
          <w:bCs/>
          <w:color w:val="2E74B5" w:themeColor="accent1" w:themeShade="BF"/>
          <w:sz w:val="26"/>
          <w:szCs w:val="26"/>
        </w:rPr>
      </w:pPr>
      <w:r>
        <w:rPr>
          <w:rFonts w:cs="Segoe UI"/>
          <w:sz w:val="26"/>
        </w:rPr>
        <w:br w:type="page"/>
      </w:r>
    </w:p>
    <w:p w14:paraId="326CF7CE" w14:textId="00441EC7" w:rsidR="00F111CD" w:rsidRDefault="00F111CD" w:rsidP="00F111CD">
      <w:pPr>
        <w:pStyle w:val="Naslov3"/>
        <w:rPr>
          <w:rFonts w:ascii="Segoe UI" w:hAnsi="Segoe UI" w:cs="Segoe UI"/>
          <w:sz w:val="26"/>
        </w:rPr>
      </w:pPr>
      <w:bookmarkStart w:id="21" w:name="_Toc8569447"/>
      <w:r w:rsidRPr="000500F1">
        <w:rPr>
          <w:rFonts w:ascii="Segoe UI" w:hAnsi="Segoe UI" w:cs="Segoe UI"/>
          <w:sz w:val="26"/>
        </w:rPr>
        <w:lastRenderedPageBreak/>
        <w:t xml:space="preserve">Funkcionalnost </w:t>
      </w:r>
      <w:r w:rsidR="00F536F1">
        <w:rPr>
          <w:rFonts w:ascii="Segoe UI" w:hAnsi="Segoe UI" w:cs="Segoe UI"/>
          <w:sz w:val="26"/>
        </w:rPr>
        <w:t>8</w:t>
      </w:r>
      <w:bookmarkEnd w:id="21"/>
    </w:p>
    <w:tbl>
      <w:tblPr>
        <w:tblStyle w:val="Svijetlatablicareetke-isticanje1"/>
        <w:tblW w:w="9493" w:type="dxa"/>
        <w:tblLook w:val="04A0" w:firstRow="1" w:lastRow="0" w:firstColumn="1" w:lastColumn="0" w:noHBand="0" w:noVBand="1"/>
      </w:tblPr>
      <w:tblGrid>
        <w:gridCol w:w="1184"/>
        <w:gridCol w:w="8309"/>
      </w:tblGrid>
      <w:tr w:rsidR="00F111CD" w:rsidRPr="000500F1" w14:paraId="474AA7A9" w14:textId="77777777" w:rsidTr="00363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noWrap/>
          </w:tcPr>
          <w:p w14:paraId="196B5FE6" w14:textId="77777777" w:rsidR="00F111CD" w:rsidRPr="000500F1" w:rsidRDefault="00F111CD" w:rsidP="00363A81">
            <w:pPr>
              <w:pStyle w:val="TableCaption"/>
              <w:spacing w:after="0"/>
              <w:rPr>
                <w:rFonts w:ascii="Segoe UI" w:hAnsi="Segoe UI" w:cs="Segoe UI"/>
                <w:b w:val="0"/>
                <w:color w:val="3B3838" w:themeColor="background2" w:themeShade="4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color w:val="3B3838" w:themeColor="background2" w:themeShade="40"/>
                <w:szCs w:val="20"/>
                <w:lang w:val="hr-HR"/>
              </w:rPr>
              <w:br w:type="page"/>
            </w: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Cs w:val="20"/>
                <w:lang w:val="hr-HR"/>
              </w:rPr>
              <w:t>Osnovni podaci o Use caseu</w:t>
            </w:r>
          </w:p>
        </w:tc>
      </w:tr>
      <w:tr w:rsidR="00F111CD" w:rsidRPr="000500F1" w14:paraId="4ADA4085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60EE593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Rbr.</w:t>
            </w:r>
          </w:p>
        </w:tc>
        <w:tc>
          <w:tcPr>
            <w:tcW w:w="8309" w:type="dxa"/>
            <w:noWrap/>
          </w:tcPr>
          <w:p w14:paraId="5489F073" w14:textId="505D7476" w:rsidR="00F111CD" w:rsidRPr="000500F1" w:rsidRDefault="00F536F1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8</w:t>
            </w:r>
          </w:p>
        </w:tc>
      </w:tr>
      <w:tr w:rsidR="00F111CD" w:rsidRPr="000500F1" w14:paraId="3BC8B9E6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1EA18DE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8309" w:type="dxa"/>
            <w:noWrap/>
          </w:tcPr>
          <w:p w14:paraId="7CC8BB5C" w14:textId="5B734B04" w:rsidR="00F111CD" w:rsidRPr="000500F1" w:rsidRDefault="00F111CD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Pregledanje, uređivanje</w:t>
            </w:r>
            <w:r w:rsidR="00DE2871">
              <w:rPr>
                <w:rFonts w:cs="Segoe UI"/>
                <w:color w:val="3B3838" w:themeColor="background2" w:themeShade="40"/>
                <w:szCs w:val="20"/>
              </w:rPr>
              <w:t>, uklanjanje</w:t>
            </w:r>
            <w:r>
              <w:rPr>
                <w:rFonts w:cs="Segoe UI"/>
                <w:color w:val="3B3838" w:themeColor="background2" w:themeShade="40"/>
                <w:szCs w:val="20"/>
              </w:rPr>
              <w:t xml:space="preserve"> i dodavanje naziva obroka</w:t>
            </w:r>
          </w:p>
        </w:tc>
      </w:tr>
      <w:tr w:rsidR="00F111CD" w:rsidRPr="000500F1" w14:paraId="35472A2C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E90819A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Učestalost</w:t>
            </w:r>
          </w:p>
        </w:tc>
        <w:tc>
          <w:tcPr>
            <w:tcW w:w="8309" w:type="dxa"/>
            <w:noWrap/>
          </w:tcPr>
          <w:p w14:paraId="28C8AAA4" w14:textId="6FE3E2C4" w:rsidR="00F111CD" w:rsidRPr="000500F1" w:rsidRDefault="004539B0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T</w:t>
            </w:r>
            <w:r w:rsidR="00F111CD">
              <w:rPr>
                <w:rFonts w:cs="Segoe UI"/>
                <w:color w:val="3B3838" w:themeColor="background2" w:themeShade="40"/>
                <w:szCs w:val="20"/>
              </w:rPr>
              <w:t>jedno</w:t>
            </w:r>
            <w:r>
              <w:rPr>
                <w:rFonts w:cs="Segoe UI"/>
                <w:color w:val="3B3838" w:themeColor="background2" w:themeShade="40"/>
                <w:szCs w:val="20"/>
              </w:rPr>
              <w:t xml:space="preserve"> ili mjesečno</w:t>
            </w:r>
          </w:p>
        </w:tc>
      </w:tr>
      <w:tr w:rsidR="00F111CD" w:rsidRPr="000500F1" w14:paraId="2FEFD27F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29B699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b w:val="0"/>
                <w:bCs w:val="0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 xml:space="preserve">Sudionici </w:t>
            </w:r>
          </w:p>
        </w:tc>
        <w:tc>
          <w:tcPr>
            <w:tcW w:w="8309" w:type="dxa"/>
            <w:noWrap/>
          </w:tcPr>
          <w:p w14:paraId="094ED28B" w14:textId="77777777" w:rsidR="00F111CD" w:rsidRPr="000500F1" w:rsidRDefault="00F111CD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Administrator sustava</w:t>
            </w:r>
          </w:p>
        </w:tc>
      </w:tr>
      <w:tr w:rsidR="00F111CD" w:rsidRPr="000500F1" w14:paraId="75380EE1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E6B2E3A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Preduvjeti</w:t>
            </w:r>
          </w:p>
        </w:tc>
        <w:tc>
          <w:tcPr>
            <w:tcW w:w="8309" w:type="dxa"/>
            <w:noWrap/>
          </w:tcPr>
          <w:p w14:paraId="10D9239E" w14:textId="6481DEC5" w:rsidR="00F111CD" w:rsidRPr="000500F1" w:rsidRDefault="00F111CD" w:rsidP="00363A8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Administrator prijavljen u sustav</w:t>
            </w:r>
          </w:p>
        </w:tc>
      </w:tr>
    </w:tbl>
    <w:p w14:paraId="79B31C5B" w14:textId="77777777" w:rsidR="00AB7312" w:rsidRDefault="00AB7312" w:rsidP="00AB7312"/>
    <w:tbl>
      <w:tblPr>
        <w:tblStyle w:val="Svijetlatablicareetke-isticanje1"/>
        <w:tblW w:w="9493" w:type="dxa"/>
        <w:tblLayout w:type="fixed"/>
        <w:tblLook w:val="04A0" w:firstRow="1" w:lastRow="0" w:firstColumn="1" w:lastColumn="0" w:noHBand="0" w:noVBand="1"/>
      </w:tblPr>
      <w:tblGrid>
        <w:gridCol w:w="851"/>
        <w:gridCol w:w="3964"/>
        <w:gridCol w:w="4678"/>
      </w:tblGrid>
      <w:tr w:rsidR="00AB7312" w:rsidRPr="000500F1" w14:paraId="16908016" w14:textId="77777777" w:rsidTr="00F5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6753D7F3" w14:textId="46547723" w:rsidR="00AB7312" w:rsidRPr="002F5B74" w:rsidRDefault="00AB7312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 xml:space="preserve">Osnovni tok događaja </w:t>
            </w:r>
            <w:r w:rsidR="00F536F1">
              <w:rPr>
                <w:rStyle w:val="Istaknuto"/>
                <w:rFonts w:cs="Calibri Light"/>
                <w:b w:val="0"/>
                <w:bCs w:val="0"/>
              </w:rPr>
              <w:t>8</w:t>
            </w:r>
          </w:p>
        </w:tc>
      </w:tr>
      <w:tr w:rsidR="00AB7312" w:rsidRPr="000500F1" w14:paraId="49A9328C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408E9AAB" w14:textId="77777777" w:rsidR="00AB7312" w:rsidRPr="000500F1" w:rsidRDefault="00AB7312" w:rsidP="00F536F1">
            <w:pPr>
              <w:jc w:val="center"/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Korak</w:t>
            </w:r>
          </w:p>
        </w:tc>
        <w:tc>
          <w:tcPr>
            <w:tcW w:w="3964" w:type="dxa"/>
            <w:hideMark/>
          </w:tcPr>
          <w:p w14:paraId="39D06152" w14:textId="77777777" w:rsidR="00AB7312" w:rsidRPr="000500F1" w:rsidRDefault="00AB7312" w:rsidP="00F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korisnika</w:t>
            </w:r>
          </w:p>
        </w:tc>
        <w:tc>
          <w:tcPr>
            <w:tcW w:w="4678" w:type="dxa"/>
            <w:hideMark/>
          </w:tcPr>
          <w:p w14:paraId="0A326068" w14:textId="77777777" w:rsidR="00AB7312" w:rsidRPr="000500F1" w:rsidRDefault="00AB7312" w:rsidP="00F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sustava</w:t>
            </w:r>
          </w:p>
        </w:tc>
      </w:tr>
      <w:tr w:rsidR="00AB7312" w:rsidRPr="000500F1" w14:paraId="0233BD36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7B050A9C" w14:textId="77777777" w:rsidR="00AB7312" w:rsidRPr="000500F1" w:rsidRDefault="00AB7312" w:rsidP="00F536F1">
            <w:pPr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1</w:t>
            </w:r>
          </w:p>
        </w:tc>
        <w:tc>
          <w:tcPr>
            <w:tcW w:w="3964" w:type="dxa"/>
          </w:tcPr>
          <w:p w14:paraId="0B74F624" w14:textId="77777777" w:rsidR="00AB7312" w:rsidRPr="000500F1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Odabir opcije „Nazivi obroka“ iz izbornika</w:t>
            </w:r>
          </w:p>
        </w:tc>
        <w:tc>
          <w:tcPr>
            <w:tcW w:w="4678" w:type="dxa"/>
          </w:tcPr>
          <w:p w14:paraId="2113731C" w14:textId="77777777" w:rsidR="00AB7312" w:rsidRPr="000500F1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Odvođenje administratora na traženu stranicu, dohvaćanje popisa naziva obroka i njihov prikaz</w:t>
            </w:r>
          </w:p>
        </w:tc>
      </w:tr>
      <w:tr w:rsidR="00AB7312" w:rsidRPr="000500F1" w14:paraId="6B077110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5EE7166" w14:textId="77777777" w:rsidR="00AB7312" w:rsidRPr="000500F1" w:rsidRDefault="00AB7312" w:rsidP="00F536F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2</w:t>
            </w:r>
          </w:p>
        </w:tc>
        <w:tc>
          <w:tcPr>
            <w:tcW w:w="3964" w:type="dxa"/>
          </w:tcPr>
          <w:p w14:paraId="7781130C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administrator želi dodati novi naziv obroka upisuje u najdonji redak naziv tog obroka te pritišće na gumb „Dodaj“</w:t>
            </w:r>
          </w:p>
        </w:tc>
        <w:tc>
          <w:tcPr>
            <w:tcW w:w="4678" w:type="dxa"/>
          </w:tcPr>
          <w:p w14:paraId="2DC49EA8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Pohranjivanje naziva obroka u bazu</w:t>
            </w:r>
          </w:p>
        </w:tc>
      </w:tr>
      <w:tr w:rsidR="00AB7312" w:rsidRPr="000500F1" w14:paraId="414DDA34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7897172" w14:textId="77777777" w:rsidR="00AB7312" w:rsidRDefault="00AB7312" w:rsidP="00F536F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3</w:t>
            </w:r>
          </w:p>
        </w:tc>
        <w:tc>
          <w:tcPr>
            <w:tcW w:w="3964" w:type="dxa"/>
          </w:tcPr>
          <w:p w14:paraId="0ED1D4FE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administrator želi urediti naziv obroka klikom na gumb „Označi“ ulazi u način izmjene te po završetku mora kliknuti na gumb „Uredi“</w:t>
            </w:r>
          </w:p>
        </w:tc>
        <w:tc>
          <w:tcPr>
            <w:tcW w:w="4678" w:type="dxa"/>
          </w:tcPr>
          <w:p w14:paraId="22E4DF0E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Promjena načina prikaza retka označenog naziva obroka u uređivanje te prilikom klika na gumb „Uredi“ pohranjivanje promijenjenih vrijednosti u bazu</w:t>
            </w:r>
          </w:p>
        </w:tc>
      </w:tr>
      <w:tr w:rsidR="00DE2871" w:rsidRPr="000500F1" w14:paraId="61541621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5FB6542" w14:textId="07FD03FD" w:rsidR="00DE2871" w:rsidRDefault="00DE2871" w:rsidP="00DE287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4</w:t>
            </w:r>
          </w:p>
        </w:tc>
        <w:tc>
          <w:tcPr>
            <w:tcW w:w="3964" w:type="dxa"/>
          </w:tcPr>
          <w:p w14:paraId="5868758F" w14:textId="0B8F0A3F" w:rsidR="00DE2871" w:rsidRDefault="00DE2871" w:rsidP="00DE287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administrator želi ukloniti naziv obroka klikom na gumb „Ukloni“ u pojedinom retku to i postiže</w:t>
            </w:r>
          </w:p>
        </w:tc>
        <w:tc>
          <w:tcPr>
            <w:tcW w:w="4678" w:type="dxa"/>
          </w:tcPr>
          <w:p w14:paraId="3A72CDF5" w14:textId="62D3FCE6" w:rsidR="00DE2871" w:rsidRDefault="00DE2871" w:rsidP="00DE287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Uklanjanje naziva obroka iz baze podataka</w:t>
            </w:r>
          </w:p>
        </w:tc>
      </w:tr>
      <w:tr w:rsidR="00DE2871" w:rsidRPr="009254D8" w14:paraId="65A89169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62B8C69E" w14:textId="77777777" w:rsidR="00DE2871" w:rsidRPr="002F5B74" w:rsidRDefault="00DE2871" w:rsidP="00DE2871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>Rezultat na kraju procesa</w:t>
            </w:r>
          </w:p>
        </w:tc>
      </w:tr>
      <w:tr w:rsidR="00DE2871" w:rsidRPr="009254D8" w14:paraId="269529A9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0EDF4635" w14:textId="77777777" w:rsidR="00DE2871" w:rsidRDefault="00DE2871" w:rsidP="00DE2871">
            <w:pPr>
              <w:pStyle w:val="HeadingBase"/>
              <w:spacing w:before="0" w:after="0"/>
              <w:rPr>
                <w:rFonts w:ascii="Segoe UI" w:hAnsi="Segoe UI" w:cs="Segoe UI"/>
                <w:b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Administrator dodaje nove nazive obroka te uređuje i pregledava postojeće nazive obroka iz baze podataka.</w:t>
            </w:r>
          </w:p>
        </w:tc>
      </w:tr>
    </w:tbl>
    <w:p w14:paraId="104D37E4" w14:textId="77777777" w:rsidR="0067383E" w:rsidRDefault="0067383E">
      <w:pPr>
        <w:rPr>
          <w:rFonts w:eastAsiaTheme="majorEastAsia" w:cs="Segoe UI"/>
          <w:b/>
          <w:bCs/>
          <w:sz w:val="26"/>
          <w:szCs w:val="26"/>
        </w:rPr>
      </w:pPr>
      <w:r>
        <w:rPr>
          <w:rFonts w:cs="Segoe UI"/>
          <w:sz w:val="26"/>
        </w:rPr>
        <w:br w:type="page"/>
      </w:r>
    </w:p>
    <w:p w14:paraId="60F9EF0A" w14:textId="07E51E07" w:rsidR="00F111CD" w:rsidRDefault="00F111CD" w:rsidP="00F111CD">
      <w:pPr>
        <w:pStyle w:val="Naslov3"/>
        <w:rPr>
          <w:rFonts w:ascii="Segoe UI" w:hAnsi="Segoe UI" w:cs="Segoe UI"/>
          <w:sz w:val="26"/>
        </w:rPr>
      </w:pPr>
      <w:bookmarkStart w:id="22" w:name="_Toc8569448"/>
      <w:r w:rsidRPr="000500F1">
        <w:rPr>
          <w:rFonts w:ascii="Segoe UI" w:hAnsi="Segoe UI" w:cs="Segoe UI"/>
          <w:sz w:val="26"/>
        </w:rPr>
        <w:lastRenderedPageBreak/>
        <w:t xml:space="preserve">Funkcionalnost </w:t>
      </w:r>
      <w:r w:rsidR="00F536F1">
        <w:rPr>
          <w:rFonts w:ascii="Segoe UI" w:hAnsi="Segoe UI" w:cs="Segoe UI"/>
          <w:sz w:val="26"/>
        </w:rPr>
        <w:t>9</w:t>
      </w:r>
      <w:bookmarkEnd w:id="22"/>
    </w:p>
    <w:tbl>
      <w:tblPr>
        <w:tblStyle w:val="Svijetlatablicareetke-isticanje1"/>
        <w:tblW w:w="9493" w:type="dxa"/>
        <w:tblLook w:val="04A0" w:firstRow="1" w:lastRow="0" w:firstColumn="1" w:lastColumn="0" w:noHBand="0" w:noVBand="1"/>
      </w:tblPr>
      <w:tblGrid>
        <w:gridCol w:w="1184"/>
        <w:gridCol w:w="8309"/>
      </w:tblGrid>
      <w:tr w:rsidR="00F111CD" w:rsidRPr="000500F1" w14:paraId="0FD29ABD" w14:textId="77777777" w:rsidTr="00363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noWrap/>
          </w:tcPr>
          <w:p w14:paraId="6F544B1D" w14:textId="77777777" w:rsidR="00F111CD" w:rsidRPr="000500F1" w:rsidRDefault="00F111CD" w:rsidP="00363A81">
            <w:pPr>
              <w:pStyle w:val="TableCaption"/>
              <w:spacing w:after="0"/>
              <w:rPr>
                <w:rFonts w:ascii="Segoe UI" w:hAnsi="Segoe UI" w:cs="Segoe UI"/>
                <w:b w:val="0"/>
                <w:color w:val="3B3838" w:themeColor="background2" w:themeShade="4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color w:val="3B3838" w:themeColor="background2" w:themeShade="40"/>
                <w:szCs w:val="20"/>
                <w:lang w:val="hr-HR"/>
              </w:rPr>
              <w:br w:type="page"/>
            </w: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Cs w:val="20"/>
                <w:lang w:val="hr-HR"/>
              </w:rPr>
              <w:t>Osnovni podaci o Use caseu</w:t>
            </w:r>
          </w:p>
        </w:tc>
      </w:tr>
      <w:tr w:rsidR="00F111CD" w:rsidRPr="000500F1" w14:paraId="0ACFCC4C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D86FA3C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Rbr.</w:t>
            </w:r>
          </w:p>
        </w:tc>
        <w:tc>
          <w:tcPr>
            <w:tcW w:w="8309" w:type="dxa"/>
            <w:noWrap/>
          </w:tcPr>
          <w:p w14:paraId="5E3AA4C4" w14:textId="7BBD9E86" w:rsidR="00F111CD" w:rsidRPr="000500F1" w:rsidRDefault="00F536F1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9</w:t>
            </w:r>
          </w:p>
        </w:tc>
      </w:tr>
      <w:tr w:rsidR="00F111CD" w:rsidRPr="000500F1" w14:paraId="4782B2CA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DD31F6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8309" w:type="dxa"/>
            <w:noWrap/>
          </w:tcPr>
          <w:p w14:paraId="20D2869B" w14:textId="34469E33" w:rsidR="00F111CD" w:rsidRPr="000500F1" w:rsidRDefault="00F111CD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Pregledanje, uređivanje i dodavanje kombinacija obroka</w:t>
            </w:r>
          </w:p>
        </w:tc>
      </w:tr>
      <w:tr w:rsidR="00F111CD" w:rsidRPr="000500F1" w14:paraId="0C9E7CC7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C11B7FC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Učestalost</w:t>
            </w:r>
          </w:p>
        </w:tc>
        <w:tc>
          <w:tcPr>
            <w:tcW w:w="8309" w:type="dxa"/>
            <w:noWrap/>
          </w:tcPr>
          <w:p w14:paraId="4ECC3F20" w14:textId="191FF763" w:rsidR="00F111CD" w:rsidRPr="000500F1" w:rsidRDefault="004539B0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T</w:t>
            </w:r>
            <w:r w:rsidR="00F111CD">
              <w:rPr>
                <w:rFonts w:cs="Segoe UI"/>
                <w:color w:val="3B3838" w:themeColor="background2" w:themeShade="40"/>
                <w:szCs w:val="20"/>
              </w:rPr>
              <w:t>jedno</w:t>
            </w:r>
            <w:r>
              <w:rPr>
                <w:rFonts w:cs="Segoe UI"/>
                <w:color w:val="3B3838" w:themeColor="background2" w:themeShade="40"/>
                <w:szCs w:val="20"/>
              </w:rPr>
              <w:t xml:space="preserve"> ili mjesečno</w:t>
            </w:r>
          </w:p>
        </w:tc>
      </w:tr>
      <w:tr w:rsidR="00F111CD" w:rsidRPr="000500F1" w14:paraId="7B76FE4A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25A314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b w:val="0"/>
                <w:bCs w:val="0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 xml:space="preserve">Sudionici </w:t>
            </w:r>
          </w:p>
        </w:tc>
        <w:tc>
          <w:tcPr>
            <w:tcW w:w="8309" w:type="dxa"/>
            <w:noWrap/>
          </w:tcPr>
          <w:p w14:paraId="39EE065D" w14:textId="77777777" w:rsidR="00F111CD" w:rsidRPr="000500F1" w:rsidRDefault="00F111CD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Administrator sustava</w:t>
            </w:r>
          </w:p>
        </w:tc>
      </w:tr>
      <w:tr w:rsidR="00F111CD" w:rsidRPr="000500F1" w14:paraId="6F5FD3A4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F065B4A" w14:textId="77777777" w:rsidR="00F111CD" w:rsidRPr="000500F1" w:rsidRDefault="00F111CD" w:rsidP="00363A81">
            <w:pPr>
              <w:pStyle w:val="TableContent"/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Preduvjeti</w:t>
            </w:r>
          </w:p>
        </w:tc>
        <w:tc>
          <w:tcPr>
            <w:tcW w:w="8309" w:type="dxa"/>
            <w:noWrap/>
          </w:tcPr>
          <w:p w14:paraId="51E8E9D8" w14:textId="77777777" w:rsidR="00F111CD" w:rsidRPr="000500F1" w:rsidRDefault="00F111CD" w:rsidP="00363A8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Administrator prijavljen u sustav</w:t>
            </w:r>
          </w:p>
        </w:tc>
      </w:tr>
    </w:tbl>
    <w:p w14:paraId="64D3B01B" w14:textId="77777777" w:rsidR="00AB7312" w:rsidRDefault="00AB7312" w:rsidP="00AB7312"/>
    <w:tbl>
      <w:tblPr>
        <w:tblStyle w:val="Svijetlatablicareetke-isticanje1"/>
        <w:tblW w:w="9493" w:type="dxa"/>
        <w:tblLayout w:type="fixed"/>
        <w:tblLook w:val="04A0" w:firstRow="1" w:lastRow="0" w:firstColumn="1" w:lastColumn="0" w:noHBand="0" w:noVBand="1"/>
      </w:tblPr>
      <w:tblGrid>
        <w:gridCol w:w="851"/>
        <w:gridCol w:w="3964"/>
        <w:gridCol w:w="4678"/>
      </w:tblGrid>
      <w:tr w:rsidR="00AB7312" w:rsidRPr="000500F1" w14:paraId="3B067272" w14:textId="77777777" w:rsidTr="00F5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2817FB0A" w14:textId="0D24C92F" w:rsidR="00AB7312" w:rsidRPr="002F5B74" w:rsidRDefault="00AB7312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 xml:space="preserve">Osnovni tok događaja </w:t>
            </w:r>
            <w:r w:rsidR="00F536F1">
              <w:rPr>
                <w:rStyle w:val="Istaknuto"/>
                <w:rFonts w:cs="Calibri Light"/>
                <w:b w:val="0"/>
                <w:bCs w:val="0"/>
              </w:rPr>
              <w:t>9</w:t>
            </w:r>
          </w:p>
        </w:tc>
      </w:tr>
      <w:tr w:rsidR="00AB7312" w:rsidRPr="000500F1" w14:paraId="787B1D7F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16141A8" w14:textId="77777777" w:rsidR="00AB7312" w:rsidRPr="000500F1" w:rsidRDefault="00AB7312" w:rsidP="00F536F1">
            <w:pPr>
              <w:jc w:val="center"/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Korak</w:t>
            </w:r>
          </w:p>
        </w:tc>
        <w:tc>
          <w:tcPr>
            <w:tcW w:w="3964" w:type="dxa"/>
            <w:hideMark/>
          </w:tcPr>
          <w:p w14:paraId="0B206D07" w14:textId="77777777" w:rsidR="00AB7312" w:rsidRPr="000500F1" w:rsidRDefault="00AB7312" w:rsidP="00F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korisnika</w:t>
            </w:r>
          </w:p>
        </w:tc>
        <w:tc>
          <w:tcPr>
            <w:tcW w:w="4678" w:type="dxa"/>
            <w:hideMark/>
          </w:tcPr>
          <w:p w14:paraId="76035259" w14:textId="77777777" w:rsidR="00AB7312" w:rsidRPr="000500F1" w:rsidRDefault="00AB7312" w:rsidP="00F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sustava</w:t>
            </w:r>
          </w:p>
        </w:tc>
      </w:tr>
      <w:tr w:rsidR="00AB7312" w:rsidRPr="000500F1" w14:paraId="5B57CD4B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6278ECB" w14:textId="77777777" w:rsidR="00AB7312" w:rsidRPr="000500F1" w:rsidRDefault="00AB7312" w:rsidP="00F536F1">
            <w:pPr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1</w:t>
            </w:r>
          </w:p>
        </w:tc>
        <w:tc>
          <w:tcPr>
            <w:tcW w:w="3964" w:type="dxa"/>
          </w:tcPr>
          <w:p w14:paraId="569DCCC0" w14:textId="77777777" w:rsidR="00AB7312" w:rsidRPr="000500F1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Odabir opcije „Kombinacije“ iz izbornika</w:t>
            </w:r>
          </w:p>
        </w:tc>
        <w:tc>
          <w:tcPr>
            <w:tcW w:w="4678" w:type="dxa"/>
          </w:tcPr>
          <w:p w14:paraId="7EC4B4C4" w14:textId="77777777" w:rsidR="00AB7312" w:rsidRPr="000500F1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Odvođenje administratora na traženu stranicu, dohvaćanje popisa kombinacija</w:t>
            </w:r>
          </w:p>
        </w:tc>
      </w:tr>
      <w:tr w:rsidR="00AB7312" w:rsidRPr="000500F1" w14:paraId="51D50B83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26BAD75" w14:textId="77777777" w:rsidR="00AB7312" w:rsidRPr="000500F1" w:rsidRDefault="00AB7312" w:rsidP="00F536F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2</w:t>
            </w:r>
          </w:p>
        </w:tc>
        <w:tc>
          <w:tcPr>
            <w:tcW w:w="3964" w:type="dxa"/>
          </w:tcPr>
          <w:p w14:paraId="07EA3AF9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administrator želi dodati novu kombinaciju obroka, u tekstualni okvir upisuje broj obroka</w:t>
            </w:r>
          </w:p>
        </w:tc>
        <w:tc>
          <w:tcPr>
            <w:tcW w:w="4678" w:type="dxa"/>
          </w:tcPr>
          <w:p w14:paraId="3FE5114A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Dohvaćanje naziva obroka iz baze i generiranje tablice s onoliko redaka koliki je odabrani broj obroka</w:t>
            </w:r>
          </w:p>
        </w:tc>
      </w:tr>
      <w:tr w:rsidR="00AB7312" w:rsidRPr="000500F1" w14:paraId="4F4052CF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527934D" w14:textId="77777777" w:rsidR="00AB7312" w:rsidRDefault="00AB7312" w:rsidP="00F536F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3</w:t>
            </w:r>
          </w:p>
        </w:tc>
        <w:tc>
          <w:tcPr>
            <w:tcW w:w="3964" w:type="dxa"/>
          </w:tcPr>
          <w:p w14:paraId="0A4AF4B3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Tada za svaki obrok odabire naziv te koliki će biti udio pojedinog tipa namirnica u tom obroku kao i koliko će u postotku pojedini obrok činiti od cjelodnevne potrebe energije pojedinca</w:t>
            </w:r>
          </w:p>
        </w:tc>
        <w:tc>
          <w:tcPr>
            <w:tcW w:w="4678" w:type="dxa"/>
          </w:tcPr>
          <w:p w14:paraId="789A3717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Limitiranje da je suma postotaka udjela tipova namirnica 100 i limitiranje da je suma postotaka udjela potrebe energije svih obroka jednaka 100</w:t>
            </w:r>
          </w:p>
        </w:tc>
      </w:tr>
      <w:tr w:rsidR="00AB7312" w:rsidRPr="000500F1" w14:paraId="69B452DB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1B5A6F0" w14:textId="77777777" w:rsidR="00AB7312" w:rsidRDefault="00AB7312" w:rsidP="00F536F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4</w:t>
            </w:r>
          </w:p>
        </w:tc>
        <w:tc>
          <w:tcPr>
            <w:tcW w:w="3964" w:type="dxa"/>
          </w:tcPr>
          <w:p w14:paraId="60D239ED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administrator želi onemogućiti kombinaciju obroka to može učiniti pritiskom na gumb onemogući</w:t>
            </w:r>
          </w:p>
        </w:tc>
        <w:tc>
          <w:tcPr>
            <w:tcW w:w="4678" w:type="dxa"/>
          </w:tcPr>
          <w:p w14:paraId="7C0512EF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Upis današnjeg datuma u polje „Vrijedi do“ i označavanje te kombinacije onemogućenom</w:t>
            </w:r>
          </w:p>
        </w:tc>
      </w:tr>
      <w:tr w:rsidR="00AB7312" w:rsidRPr="009254D8" w14:paraId="14E7DA08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45DB9B76" w14:textId="77777777" w:rsidR="00AB7312" w:rsidRPr="002F5B74" w:rsidRDefault="00AB7312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>Rezultat na kraju procesa</w:t>
            </w:r>
          </w:p>
        </w:tc>
      </w:tr>
      <w:tr w:rsidR="00AB7312" w:rsidRPr="009254D8" w14:paraId="3DAF5D99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1DA4286B" w14:textId="77777777" w:rsidR="00AB7312" w:rsidRDefault="00AB7312" w:rsidP="00F536F1">
            <w:pPr>
              <w:pStyle w:val="HeadingBase"/>
              <w:spacing w:before="0" w:after="0"/>
              <w:rPr>
                <w:rFonts w:ascii="Segoe UI" w:hAnsi="Segoe UI" w:cs="Segoe UI"/>
                <w:b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Administrator dodaje kombinacije obroka te uređuje i pregledava postojeće kombinacije iz baze podataka.</w:t>
            </w:r>
          </w:p>
        </w:tc>
      </w:tr>
    </w:tbl>
    <w:p w14:paraId="45968ACB" w14:textId="77777777" w:rsidR="0067383E" w:rsidRDefault="0067383E">
      <w:pPr>
        <w:rPr>
          <w:rFonts w:eastAsiaTheme="majorEastAsia" w:cs="Segoe UI"/>
          <w:b/>
          <w:bCs/>
          <w:color w:val="2E74B5" w:themeColor="accent1" w:themeShade="BF"/>
          <w:sz w:val="26"/>
          <w:szCs w:val="26"/>
        </w:rPr>
      </w:pPr>
      <w:r>
        <w:rPr>
          <w:rFonts w:cs="Segoe UI"/>
          <w:sz w:val="26"/>
        </w:rPr>
        <w:br w:type="page"/>
      </w:r>
    </w:p>
    <w:p w14:paraId="194A70ED" w14:textId="5271E5CE" w:rsidR="00375517" w:rsidRDefault="00375517" w:rsidP="00375517">
      <w:pPr>
        <w:pStyle w:val="Naslov3"/>
        <w:rPr>
          <w:rFonts w:ascii="Segoe UI" w:hAnsi="Segoe UI" w:cs="Segoe UI"/>
          <w:sz w:val="26"/>
        </w:rPr>
      </w:pPr>
      <w:bookmarkStart w:id="23" w:name="_Toc8569449"/>
      <w:r w:rsidRPr="000500F1">
        <w:rPr>
          <w:rFonts w:ascii="Segoe UI" w:hAnsi="Segoe UI" w:cs="Segoe UI"/>
          <w:sz w:val="26"/>
        </w:rPr>
        <w:lastRenderedPageBreak/>
        <w:t xml:space="preserve">Funkcionalnost </w:t>
      </w:r>
      <w:r w:rsidR="00F536F1">
        <w:rPr>
          <w:rFonts w:ascii="Segoe UI" w:hAnsi="Segoe UI" w:cs="Segoe UI"/>
          <w:sz w:val="26"/>
        </w:rPr>
        <w:t>10</w:t>
      </w:r>
      <w:bookmarkEnd w:id="23"/>
    </w:p>
    <w:tbl>
      <w:tblPr>
        <w:tblStyle w:val="Svijetlatablicareetke-isticanje1"/>
        <w:tblW w:w="9493" w:type="dxa"/>
        <w:tblLook w:val="04A0" w:firstRow="1" w:lastRow="0" w:firstColumn="1" w:lastColumn="0" w:noHBand="0" w:noVBand="1"/>
      </w:tblPr>
      <w:tblGrid>
        <w:gridCol w:w="1184"/>
        <w:gridCol w:w="8309"/>
      </w:tblGrid>
      <w:tr w:rsidR="00375517" w:rsidRPr="000500F1" w14:paraId="079BD9EB" w14:textId="77777777" w:rsidTr="00363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noWrap/>
          </w:tcPr>
          <w:p w14:paraId="57DB0000" w14:textId="77777777" w:rsidR="00375517" w:rsidRPr="000500F1" w:rsidRDefault="00375517" w:rsidP="00363A81">
            <w:pPr>
              <w:pStyle w:val="TableCaption"/>
              <w:spacing w:after="0"/>
              <w:rPr>
                <w:rFonts w:ascii="Segoe UI" w:hAnsi="Segoe UI" w:cs="Segoe UI"/>
                <w:b w:val="0"/>
                <w:color w:val="3B3838" w:themeColor="background2" w:themeShade="4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color w:val="3B3838" w:themeColor="background2" w:themeShade="40"/>
                <w:szCs w:val="20"/>
                <w:lang w:val="hr-HR"/>
              </w:rPr>
              <w:br w:type="page"/>
            </w: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Cs w:val="20"/>
                <w:lang w:val="hr-HR"/>
              </w:rPr>
              <w:t>Osnovni podaci o Use caseu</w:t>
            </w:r>
          </w:p>
        </w:tc>
      </w:tr>
      <w:tr w:rsidR="00375517" w:rsidRPr="000500F1" w14:paraId="61E9C500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03BEA7" w14:textId="77777777" w:rsidR="00375517" w:rsidRPr="000500F1" w:rsidRDefault="00375517" w:rsidP="00363A8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Rbr.</w:t>
            </w:r>
          </w:p>
        </w:tc>
        <w:tc>
          <w:tcPr>
            <w:tcW w:w="8309" w:type="dxa"/>
            <w:noWrap/>
          </w:tcPr>
          <w:p w14:paraId="07B5BB94" w14:textId="7689EB2C" w:rsidR="00375517" w:rsidRPr="000500F1" w:rsidRDefault="00F536F1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10</w:t>
            </w:r>
          </w:p>
        </w:tc>
      </w:tr>
      <w:tr w:rsidR="00375517" w:rsidRPr="000500F1" w14:paraId="2608CCAE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378B18" w14:textId="77777777" w:rsidR="00375517" w:rsidRPr="000500F1" w:rsidRDefault="00375517" w:rsidP="00363A8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8309" w:type="dxa"/>
            <w:noWrap/>
          </w:tcPr>
          <w:p w14:paraId="4DE00411" w14:textId="3747D9EB" w:rsidR="00375517" w:rsidRPr="000500F1" w:rsidRDefault="00375517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Pregledanje, uređivanje i dodavanje mjernih jedinica</w:t>
            </w:r>
          </w:p>
        </w:tc>
      </w:tr>
      <w:tr w:rsidR="00375517" w:rsidRPr="000500F1" w14:paraId="14E8D997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AA0F425" w14:textId="77777777" w:rsidR="00375517" w:rsidRPr="000500F1" w:rsidRDefault="00375517" w:rsidP="00363A81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Učestalost</w:t>
            </w:r>
          </w:p>
        </w:tc>
        <w:tc>
          <w:tcPr>
            <w:tcW w:w="8309" w:type="dxa"/>
            <w:noWrap/>
          </w:tcPr>
          <w:p w14:paraId="4BC30D7A" w14:textId="77777777" w:rsidR="00375517" w:rsidRPr="000500F1" w:rsidRDefault="00375517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Dnevno ili tjedno</w:t>
            </w:r>
          </w:p>
        </w:tc>
      </w:tr>
      <w:tr w:rsidR="00375517" w:rsidRPr="000500F1" w14:paraId="7379F724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F02848" w14:textId="77777777" w:rsidR="00375517" w:rsidRPr="000500F1" w:rsidRDefault="00375517" w:rsidP="00363A81">
            <w:pPr>
              <w:pStyle w:val="TableContent"/>
              <w:rPr>
                <w:rFonts w:ascii="Segoe UI" w:hAnsi="Segoe UI" w:cs="Segoe UI"/>
                <w:b w:val="0"/>
                <w:bCs w:val="0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 xml:space="preserve">Sudionici </w:t>
            </w:r>
          </w:p>
        </w:tc>
        <w:tc>
          <w:tcPr>
            <w:tcW w:w="8309" w:type="dxa"/>
            <w:noWrap/>
          </w:tcPr>
          <w:p w14:paraId="6F46355C" w14:textId="77777777" w:rsidR="00375517" w:rsidRPr="000500F1" w:rsidRDefault="00375517" w:rsidP="0036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Administrator sustava</w:t>
            </w:r>
          </w:p>
        </w:tc>
      </w:tr>
      <w:tr w:rsidR="00375517" w:rsidRPr="000500F1" w14:paraId="468445C4" w14:textId="77777777" w:rsidTr="0036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90B0F80" w14:textId="77777777" w:rsidR="00375517" w:rsidRPr="000500F1" w:rsidRDefault="00375517" w:rsidP="00363A81">
            <w:pPr>
              <w:pStyle w:val="TableContent"/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Preduvjeti</w:t>
            </w:r>
          </w:p>
        </w:tc>
        <w:tc>
          <w:tcPr>
            <w:tcW w:w="8309" w:type="dxa"/>
            <w:noWrap/>
          </w:tcPr>
          <w:p w14:paraId="285E58E0" w14:textId="77777777" w:rsidR="00375517" w:rsidRPr="000500F1" w:rsidRDefault="00375517" w:rsidP="00363A8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Administrator prijavljen u sustav</w:t>
            </w:r>
          </w:p>
        </w:tc>
      </w:tr>
    </w:tbl>
    <w:p w14:paraId="65DED162" w14:textId="77777777" w:rsidR="00AB7312" w:rsidRDefault="00AB7312" w:rsidP="00AB7312"/>
    <w:tbl>
      <w:tblPr>
        <w:tblStyle w:val="Svijetlatablicareetke-isticanje1"/>
        <w:tblW w:w="9493" w:type="dxa"/>
        <w:tblLayout w:type="fixed"/>
        <w:tblLook w:val="04A0" w:firstRow="1" w:lastRow="0" w:firstColumn="1" w:lastColumn="0" w:noHBand="0" w:noVBand="1"/>
      </w:tblPr>
      <w:tblGrid>
        <w:gridCol w:w="851"/>
        <w:gridCol w:w="3964"/>
        <w:gridCol w:w="4678"/>
      </w:tblGrid>
      <w:tr w:rsidR="00AB7312" w:rsidRPr="000500F1" w14:paraId="7ACCA401" w14:textId="77777777" w:rsidTr="00F5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30139876" w14:textId="364EF94E" w:rsidR="00AB7312" w:rsidRPr="002F5B74" w:rsidRDefault="00AB7312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>Osnovni tok događaja</w:t>
            </w:r>
            <w:r w:rsidR="00F536F1">
              <w:rPr>
                <w:rStyle w:val="Istaknuto"/>
                <w:rFonts w:cs="Calibri Light"/>
                <w:b w:val="0"/>
                <w:bCs w:val="0"/>
              </w:rPr>
              <w:t xml:space="preserve"> 10</w:t>
            </w:r>
          </w:p>
        </w:tc>
      </w:tr>
      <w:tr w:rsidR="00AB7312" w:rsidRPr="000500F1" w14:paraId="2FCAA909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7BCC2F6" w14:textId="77777777" w:rsidR="00AB7312" w:rsidRPr="000500F1" w:rsidRDefault="00AB7312" w:rsidP="00F536F1">
            <w:pPr>
              <w:jc w:val="center"/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Korak</w:t>
            </w:r>
          </w:p>
        </w:tc>
        <w:tc>
          <w:tcPr>
            <w:tcW w:w="3964" w:type="dxa"/>
            <w:hideMark/>
          </w:tcPr>
          <w:p w14:paraId="3F900FF0" w14:textId="77777777" w:rsidR="00AB7312" w:rsidRPr="000500F1" w:rsidRDefault="00AB7312" w:rsidP="00F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korisnika</w:t>
            </w:r>
          </w:p>
        </w:tc>
        <w:tc>
          <w:tcPr>
            <w:tcW w:w="4678" w:type="dxa"/>
            <w:hideMark/>
          </w:tcPr>
          <w:p w14:paraId="14C04959" w14:textId="77777777" w:rsidR="00AB7312" w:rsidRPr="000500F1" w:rsidRDefault="00AB7312" w:rsidP="00F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sustava</w:t>
            </w:r>
          </w:p>
        </w:tc>
      </w:tr>
      <w:tr w:rsidR="00AB7312" w:rsidRPr="000500F1" w14:paraId="5D6EA1D7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CC37F9C" w14:textId="77777777" w:rsidR="00AB7312" w:rsidRPr="000500F1" w:rsidRDefault="00AB7312" w:rsidP="00F536F1">
            <w:pPr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1</w:t>
            </w:r>
          </w:p>
        </w:tc>
        <w:tc>
          <w:tcPr>
            <w:tcW w:w="3964" w:type="dxa"/>
          </w:tcPr>
          <w:p w14:paraId="43034622" w14:textId="77777777" w:rsidR="00AB7312" w:rsidRPr="000500F1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Odabir opcije „Mjerne jedinice“ iz izbornika</w:t>
            </w:r>
          </w:p>
        </w:tc>
        <w:tc>
          <w:tcPr>
            <w:tcW w:w="4678" w:type="dxa"/>
          </w:tcPr>
          <w:p w14:paraId="6FA6649C" w14:textId="77777777" w:rsidR="00AB7312" w:rsidRPr="000500F1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Odvođenje administratora na traženu stranicu, dohvaćanje popisa mjernih jedinica i njihov prikaz</w:t>
            </w:r>
          </w:p>
        </w:tc>
      </w:tr>
      <w:tr w:rsidR="00AB7312" w:rsidRPr="000500F1" w14:paraId="6E32BA0C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843A7F8" w14:textId="77777777" w:rsidR="00AB7312" w:rsidRPr="000500F1" w:rsidRDefault="00AB7312" w:rsidP="00F536F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2</w:t>
            </w:r>
          </w:p>
        </w:tc>
        <w:tc>
          <w:tcPr>
            <w:tcW w:w="3964" w:type="dxa"/>
          </w:tcPr>
          <w:p w14:paraId="568FC064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administrator želi dodati novu mjernu jedinicu upisuje u najdonji redak podatke te mjerne jedinice – naziv i klik na gumb „Dodaj“</w:t>
            </w:r>
          </w:p>
        </w:tc>
        <w:tc>
          <w:tcPr>
            <w:tcW w:w="4678" w:type="dxa"/>
          </w:tcPr>
          <w:p w14:paraId="63D49A5C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Pohranjivanje mjerne jedinice u bazu</w:t>
            </w:r>
          </w:p>
        </w:tc>
      </w:tr>
      <w:tr w:rsidR="00AB7312" w:rsidRPr="000500F1" w14:paraId="28519B77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B185D84" w14:textId="77777777" w:rsidR="00AB7312" w:rsidRDefault="00AB7312" w:rsidP="00F536F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3</w:t>
            </w:r>
          </w:p>
        </w:tc>
        <w:tc>
          <w:tcPr>
            <w:tcW w:w="3964" w:type="dxa"/>
          </w:tcPr>
          <w:p w14:paraId="60C84DDE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administrator želi urediti postojeću mjernu jedinicu klikom na gumb „Označi“ ulazi u način izmjene te po završetku mora kliknuti na gumb „Uredi“</w:t>
            </w:r>
          </w:p>
        </w:tc>
        <w:tc>
          <w:tcPr>
            <w:tcW w:w="4678" w:type="dxa"/>
          </w:tcPr>
          <w:p w14:paraId="7F603156" w14:textId="77777777" w:rsidR="00AB7312" w:rsidRDefault="00AB7312" w:rsidP="00F536F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Promjena načina prikaza retka označene mjerne jedinice u uređivanje te prilikom klika na gumb „Uredi“ pohranjivanje promijenjenih vrijednosti u bazu</w:t>
            </w:r>
          </w:p>
        </w:tc>
      </w:tr>
      <w:tr w:rsidR="00DE2871" w:rsidRPr="000500F1" w14:paraId="1835861C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DDAE403" w14:textId="0EA5B4F0" w:rsidR="00DE2871" w:rsidRDefault="00DE2871" w:rsidP="00DE2871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4</w:t>
            </w:r>
          </w:p>
        </w:tc>
        <w:tc>
          <w:tcPr>
            <w:tcW w:w="3964" w:type="dxa"/>
          </w:tcPr>
          <w:p w14:paraId="516A4006" w14:textId="30091E05" w:rsidR="00DE2871" w:rsidRDefault="00DE2871" w:rsidP="00DE287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administrator želi ukloniti mjernu jedinicu klikom na gumb „Ukloni“ u pojedinom retku to i postiže</w:t>
            </w:r>
          </w:p>
        </w:tc>
        <w:tc>
          <w:tcPr>
            <w:tcW w:w="4678" w:type="dxa"/>
          </w:tcPr>
          <w:p w14:paraId="7427069C" w14:textId="205974A9" w:rsidR="00DE2871" w:rsidRDefault="00DE2871" w:rsidP="00DE2871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Uklanjanje mjerne jedinice iz baze podataka</w:t>
            </w:r>
          </w:p>
        </w:tc>
      </w:tr>
      <w:tr w:rsidR="00DE2871" w:rsidRPr="009254D8" w14:paraId="0F494EDF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5DC5FB5F" w14:textId="77777777" w:rsidR="00DE2871" w:rsidRPr="002F5B74" w:rsidRDefault="00DE2871" w:rsidP="00DE2871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>Rezultat na kraju procesa</w:t>
            </w:r>
          </w:p>
        </w:tc>
      </w:tr>
      <w:tr w:rsidR="00DE2871" w:rsidRPr="009254D8" w14:paraId="23A3FAA7" w14:textId="77777777" w:rsidTr="00F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0A636EF2" w14:textId="77777777" w:rsidR="00DE2871" w:rsidRDefault="00DE2871" w:rsidP="00DE2871">
            <w:pPr>
              <w:pStyle w:val="HeadingBase"/>
              <w:spacing w:before="0" w:after="0"/>
              <w:rPr>
                <w:rFonts w:ascii="Segoe UI" w:hAnsi="Segoe UI" w:cs="Segoe UI"/>
                <w:b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Administrator dodaje nove mjerne jedinice te uređuje i pregledava postojeće mjerne jedinice iz baze podataka.</w:t>
            </w:r>
          </w:p>
        </w:tc>
      </w:tr>
    </w:tbl>
    <w:p w14:paraId="25A05AF9" w14:textId="77777777" w:rsidR="0067383E" w:rsidRDefault="0067383E">
      <w:pPr>
        <w:rPr>
          <w:rFonts w:eastAsiaTheme="majorEastAsia" w:cs="Segoe UI"/>
          <w:b/>
          <w:bCs/>
          <w:color w:val="2E74B5" w:themeColor="accent1" w:themeShade="BF"/>
          <w:sz w:val="26"/>
          <w:szCs w:val="26"/>
        </w:rPr>
      </w:pPr>
      <w:r>
        <w:rPr>
          <w:rFonts w:cs="Segoe UI"/>
          <w:sz w:val="26"/>
        </w:rPr>
        <w:br w:type="page"/>
      </w:r>
    </w:p>
    <w:p w14:paraId="36FA57CC" w14:textId="23360063" w:rsidR="004A2A70" w:rsidRDefault="004A2A70" w:rsidP="004A2A70">
      <w:pPr>
        <w:pStyle w:val="Naslov3"/>
        <w:rPr>
          <w:rFonts w:ascii="Segoe UI" w:hAnsi="Segoe UI" w:cs="Segoe UI"/>
          <w:sz w:val="26"/>
        </w:rPr>
      </w:pPr>
      <w:bookmarkStart w:id="24" w:name="_Toc8569450"/>
      <w:r w:rsidRPr="000500F1">
        <w:rPr>
          <w:rFonts w:ascii="Segoe UI" w:hAnsi="Segoe UI" w:cs="Segoe UI"/>
          <w:sz w:val="26"/>
        </w:rPr>
        <w:lastRenderedPageBreak/>
        <w:t xml:space="preserve">Funkcionalnost </w:t>
      </w:r>
      <w:r w:rsidR="00AB7312">
        <w:rPr>
          <w:rFonts w:ascii="Segoe UI" w:hAnsi="Segoe UI" w:cs="Segoe UI"/>
          <w:sz w:val="26"/>
        </w:rPr>
        <w:t>1</w:t>
      </w:r>
      <w:r w:rsidR="00F536F1">
        <w:rPr>
          <w:rFonts w:ascii="Segoe UI" w:hAnsi="Segoe UI" w:cs="Segoe UI"/>
          <w:sz w:val="26"/>
        </w:rPr>
        <w:t>1</w:t>
      </w:r>
      <w:bookmarkEnd w:id="24"/>
    </w:p>
    <w:tbl>
      <w:tblPr>
        <w:tblStyle w:val="Svijetlatablicareetke-isticanje1"/>
        <w:tblW w:w="9493" w:type="dxa"/>
        <w:tblLook w:val="04A0" w:firstRow="1" w:lastRow="0" w:firstColumn="1" w:lastColumn="0" w:noHBand="0" w:noVBand="1"/>
      </w:tblPr>
      <w:tblGrid>
        <w:gridCol w:w="1184"/>
        <w:gridCol w:w="8309"/>
      </w:tblGrid>
      <w:tr w:rsidR="004A2A70" w:rsidRPr="000500F1" w14:paraId="52744082" w14:textId="77777777" w:rsidTr="00344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noWrap/>
          </w:tcPr>
          <w:p w14:paraId="3D070C6B" w14:textId="77777777" w:rsidR="004A2A70" w:rsidRPr="000500F1" w:rsidRDefault="004A2A70" w:rsidP="00344DA8">
            <w:pPr>
              <w:pStyle w:val="TableCaption"/>
              <w:spacing w:after="0"/>
              <w:rPr>
                <w:rFonts w:ascii="Segoe UI" w:hAnsi="Segoe UI" w:cs="Segoe UI"/>
                <w:b w:val="0"/>
                <w:color w:val="3B3838" w:themeColor="background2" w:themeShade="4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color w:val="3B3838" w:themeColor="background2" w:themeShade="40"/>
                <w:szCs w:val="20"/>
                <w:lang w:val="hr-HR"/>
              </w:rPr>
              <w:br w:type="page"/>
            </w: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Cs w:val="20"/>
                <w:lang w:val="hr-HR"/>
              </w:rPr>
              <w:t>Osnovni podaci o Use caseu</w:t>
            </w:r>
          </w:p>
        </w:tc>
      </w:tr>
      <w:tr w:rsidR="004A2A70" w:rsidRPr="000500F1" w14:paraId="4A9A2A05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0DB9AAF" w14:textId="77777777" w:rsidR="004A2A70" w:rsidRPr="000500F1" w:rsidRDefault="004A2A70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Rbr.</w:t>
            </w:r>
          </w:p>
        </w:tc>
        <w:tc>
          <w:tcPr>
            <w:tcW w:w="8309" w:type="dxa"/>
            <w:noWrap/>
          </w:tcPr>
          <w:p w14:paraId="13CA1527" w14:textId="69B9AD67" w:rsidR="004A2A70" w:rsidRPr="000500F1" w:rsidRDefault="00AB7312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1</w:t>
            </w:r>
            <w:r w:rsidR="00F536F1">
              <w:rPr>
                <w:rFonts w:cs="Segoe UI"/>
                <w:color w:val="3B3838" w:themeColor="background2" w:themeShade="40"/>
                <w:szCs w:val="20"/>
              </w:rPr>
              <w:t>1</w:t>
            </w:r>
          </w:p>
        </w:tc>
      </w:tr>
      <w:tr w:rsidR="004A2A70" w:rsidRPr="000500F1" w14:paraId="52A10BBA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74AEC24" w14:textId="77777777" w:rsidR="004A2A70" w:rsidRPr="000500F1" w:rsidRDefault="004A2A70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8309" w:type="dxa"/>
            <w:noWrap/>
          </w:tcPr>
          <w:p w14:paraId="3051F141" w14:textId="77777777" w:rsidR="004A2A70" w:rsidRPr="000500F1" w:rsidRDefault="004A2A70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Pregledanje i eksportiranje podataka korisnika</w:t>
            </w:r>
          </w:p>
        </w:tc>
      </w:tr>
      <w:tr w:rsidR="004A2A70" w:rsidRPr="000500F1" w14:paraId="130A2EF5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74BB27E" w14:textId="77777777" w:rsidR="004A2A70" w:rsidRPr="000500F1" w:rsidRDefault="004A2A70" w:rsidP="00344DA8">
            <w:pPr>
              <w:pStyle w:val="TableConten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Učestalost</w:t>
            </w:r>
          </w:p>
        </w:tc>
        <w:tc>
          <w:tcPr>
            <w:tcW w:w="8309" w:type="dxa"/>
            <w:noWrap/>
          </w:tcPr>
          <w:p w14:paraId="7E0B5008" w14:textId="77777777" w:rsidR="004A2A70" w:rsidRPr="000500F1" w:rsidRDefault="004A2A70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Tjedno ili mjesečno</w:t>
            </w:r>
          </w:p>
        </w:tc>
      </w:tr>
      <w:tr w:rsidR="004A2A70" w:rsidRPr="000500F1" w14:paraId="3F3EF862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B81DC9" w14:textId="77777777" w:rsidR="004A2A70" w:rsidRPr="000500F1" w:rsidRDefault="004A2A70" w:rsidP="00344DA8">
            <w:pPr>
              <w:pStyle w:val="TableContent"/>
              <w:rPr>
                <w:rFonts w:ascii="Segoe UI" w:hAnsi="Segoe UI" w:cs="Segoe UI"/>
                <w:b w:val="0"/>
                <w:bCs w:val="0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 xml:space="preserve">Sudionici </w:t>
            </w:r>
          </w:p>
        </w:tc>
        <w:tc>
          <w:tcPr>
            <w:tcW w:w="8309" w:type="dxa"/>
            <w:noWrap/>
          </w:tcPr>
          <w:p w14:paraId="1A5B6504" w14:textId="77777777" w:rsidR="004A2A70" w:rsidRPr="000500F1" w:rsidRDefault="004A2A70" w:rsidP="00344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Administrator sustava</w:t>
            </w:r>
          </w:p>
        </w:tc>
      </w:tr>
      <w:tr w:rsidR="004A2A70" w:rsidRPr="000500F1" w14:paraId="47E4F252" w14:textId="77777777" w:rsidTr="0034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DCBAEB3" w14:textId="77777777" w:rsidR="004A2A70" w:rsidRPr="000500F1" w:rsidRDefault="004A2A70" w:rsidP="00344DA8">
            <w:pPr>
              <w:pStyle w:val="TableContent"/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</w:pPr>
            <w:r w:rsidRPr="000500F1">
              <w:rPr>
                <w:rFonts w:ascii="Segoe UI" w:hAnsi="Segoe UI" w:cs="Segoe UI"/>
                <w:noProof/>
                <w:color w:val="3B3838" w:themeColor="background2" w:themeShade="40"/>
                <w:sz w:val="20"/>
                <w:szCs w:val="20"/>
                <w:lang w:val="hr-HR"/>
              </w:rPr>
              <w:t>Preduvjeti</w:t>
            </w:r>
          </w:p>
        </w:tc>
        <w:tc>
          <w:tcPr>
            <w:tcW w:w="8309" w:type="dxa"/>
            <w:noWrap/>
          </w:tcPr>
          <w:p w14:paraId="39FA06D5" w14:textId="77777777" w:rsidR="004A2A70" w:rsidRPr="000500F1" w:rsidRDefault="004A2A70" w:rsidP="00344DA8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Administrator prijavljen u sustav, postoje korisnici u bazi podataka</w:t>
            </w:r>
          </w:p>
        </w:tc>
      </w:tr>
    </w:tbl>
    <w:p w14:paraId="3DE41743" w14:textId="77777777" w:rsidR="00CF3BA9" w:rsidRDefault="00CF3BA9" w:rsidP="00CF3BA9"/>
    <w:tbl>
      <w:tblPr>
        <w:tblStyle w:val="Svijetlatablicareetke-isticanje1"/>
        <w:tblW w:w="9493" w:type="dxa"/>
        <w:tblLayout w:type="fixed"/>
        <w:tblLook w:val="04A0" w:firstRow="1" w:lastRow="0" w:firstColumn="1" w:lastColumn="0" w:noHBand="0" w:noVBand="1"/>
      </w:tblPr>
      <w:tblGrid>
        <w:gridCol w:w="851"/>
        <w:gridCol w:w="3964"/>
        <w:gridCol w:w="4678"/>
      </w:tblGrid>
      <w:tr w:rsidR="00CF3BA9" w:rsidRPr="000500F1" w14:paraId="003083A9" w14:textId="77777777" w:rsidTr="002D0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725D4BC4" w14:textId="574F6F1D" w:rsidR="00CF3BA9" w:rsidRPr="002F5B74" w:rsidRDefault="00CF3BA9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 xml:space="preserve">Osnovni tok događaja </w:t>
            </w:r>
            <w:r w:rsidR="00AB7312" w:rsidRPr="002F5B74">
              <w:rPr>
                <w:rStyle w:val="Istaknuto"/>
                <w:rFonts w:cs="Calibri Light"/>
                <w:b w:val="0"/>
                <w:bCs w:val="0"/>
              </w:rPr>
              <w:t>1</w:t>
            </w:r>
            <w:r w:rsidR="00F536F1">
              <w:rPr>
                <w:rStyle w:val="Istaknuto"/>
                <w:rFonts w:cs="Calibri Light"/>
                <w:b w:val="0"/>
                <w:bCs w:val="0"/>
              </w:rPr>
              <w:t>1</w:t>
            </w:r>
          </w:p>
        </w:tc>
      </w:tr>
      <w:tr w:rsidR="00CF3BA9" w:rsidRPr="000500F1" w14:paraId="6335AA72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60379BC5" w14:textId="77777777" w:rsidR="00CF3BA9" w:rsidRPr="000500F1" w:rsidRDefault="00CF3BA9" w:rsidP="00FD3D90">
            <w:pPr>
              <w:jc w:val="center"/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Korak</w:t>
            </w:r>
          </w:p>
        </w:tc>
        <w:tc>
          <w:tcPr>
            <w:tcW w:w="3964" w:type="dxa"/>
            <w:hideMark/>
          </w:tcPr>
          <w:p w14:paraId="505FC94E" w14:textId="77777777" w:rsidR="00CF3BA9" w:rsidRPr="000500F1" w:rsidRDefault="00CF3BA9" w:rsidP="00FD3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korisnika</w:t>
            </w:r>
          </w:p>
        </w:tc>
        <w:tc>
          <w:tcPr>
            <w:tcW w:w="4678" w:type="dxa"/>
            <w:hideMark/>
          </w:tcPr>
          <w:p w14:paraId="05BA9D6A" w14:textId="77777777" w:rsidR="00CF3BA9" w:rsidRPr="000500F1" w:rsidRDefault="00CF3BA9" w:rsidP="00FD3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b/>
                <w:color w:val="3B3838" w:themeColor="background2" w:themeShade="40"/>
                <w:szCs w:val="20"/>
              </w:rPr>
              <w:t>Akcije sustava</w:t>
            </w:r>
          </w:p>
        </w:tc>
      </w:tr>
      <w:tr w:rsidR="00CF3BA9" w:rsidRPr="000500F1" w14:paraId="25B335E4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CD8C76F" w14:textId="77777777" w:rsidR="00CF3BA9" w:rsidRPr="000500F1" w:rsidRDefault="00CF3BA9" w:rsidP="00FD3D90">
            <w:pPr>
              <w:rPr>
                <w:rFonts w:cs="Segoe UI"/>
                <w:b w:val="0"/>
                <w:color w:val="3B3838" w:themeColor="background2" w:themeShade="40"/>
                <w:szCs w:val="20"/>
              </w:rPr>
            </w:pPr>
            <w:r w:rsidRPr="000500F1">
              <w:rPr>
                <w:rFonts w:cs="Segoe UI"/>
                <w:color w:val="3B3838" w:themeColor="background2" w:themeShade="40"/>
                <w:szCs w:val="20"/>
              </w:rPr>
              <w:t>1</w:t>
            </w:r>
          </w:p>
        </w:tc>
        <w:tc>
          <w:tcPr>
            <w:tcW w:w="3964" w:type="dxa"/>
          </w:tcPr>
          <w:p w14:paraId="4367B601" w14:textId="77777777" w:rsidR="00CF3BA9" w:rsidRPr="000500F1" w:rsidRDefault="00CF3BA9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Odabir opcije „Posjetitelji“ iz izbornika</w:t>
            </w:r>
          </w:p>
        </w:tc>
        <w:tc>
          <w:tcPr>
            <w:tcW w:w="4678" w:type="dxa"/>
          </w:tcPr>
          <w:p w14:paraId="7CBE258B" w14:textId="77777777" w:rsidR="00CF3BA9" w:rsidRPr="000500F1" w:rsidRDefault="00CF3BA9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Odvođenje administratora na traženu stranicu, dohvaćanje popisa korisnika i njihov prikaz</w:t>
            </w:r>
          </w:p>
        </w:tc>
      </w:tr>
      <w:tr w:rsidR="00CF3BA9" w:rsidRPr="000500F1" w14:paraId="6A09B7F9" w14:textId="77777777" w:rsidTr="002D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72730FC" w14:textId="77777777" w:rsidR="00CF3BA9" w:rsidRPr="000500F1" w:rsidRDefault="00CF3BA9" w:rsidP="00FD3D90">
            <w:pPr>
              <w:rPr>
                <w:rFonts w:cs="Segoe UI"/>
                <w:color w:val="3B3838" w:themeColor="background2" w:themeShade="40"/>
                <w:szCs w:val="20"/>
              </w:rPr>
            </w:pPr>
            <w:r>
              <w:rPr>
                <w:rFonts w:cs="Segoe UI"/>
                <w:color w:val="3B3838" w:themeColor="background2" w:themeShade="40"/>
                <w:szCs w:val="20"/>
              </w:rPr>
              <w:t>2</w:t>
            </w:r>
          </w:p>
        </w:tc>
        <w:tc>
          <w:tcPr>
            <w:tcW w:w="3964" w:type="dxa"/>
          </w:tcPr>
          <w:p w14:paraId="658F267C" w14:textId="77777777" w:rsidR="00CF3BA9" w:rsidRDefault="00CF3BA9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Ukoliko administrator želi ispisati sve korisnike u .</w:t>
            </w:r>
            <w:proofErr w:type="spellStart"/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csv</w:t>
            </w:r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 formatu to može postići klikom na gumb „</w:t>
            </w:r>
            <w:proofErr w:type="spellStart"/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Export</w:t>
            </w:r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“</w:t>
            </w:r>
          </w:p>
        </w:tc>
        <w:tc>
          <w:tcPr>
            <w:tcW w:w="4678" w:type="dxa"/>
          </w:tcPr>
          <w:p w14:paraId="3FC45550" w14:textId="77777777" w:rsidR="00CF3BA9" w:rsidRDefault="00CF3BA9" w:rsidP="00FD3D90">
            <w:pPr>
              <w:pStyle w:val="Normal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Dohvat svih korisnika iz baze te pohrana njihovih podataka u datoteku</w:t>
            </w:r>
          </w:p>
        </w:tc>
      </w:tr>
      <w:tr w:rsidR="002D0578" w:rsidRPr="009254D8" w14:paraId="52AC7BFD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hideMark/>
          </w:tcPr>
          <w:p w14:paraId="656444B3" w14:textId="1D669423" w:rsidR="002D0578" w:rsidRPr="002F5B74" w:rsidRDefault="002D0578" w:rsidP="002F5B74">
            <w:pPr>
              <w:rPr>
                <w:rStyle w:val="Istaknuto"/>
                <w:rFonts w:cs="Calibri Light"/>
              </w:rPr>
            </w:pPr>
            <w:r w:rsidRPr="002F5B74">
              <w:rPr>
                <w:rStyle w:val="Istaknuto"/>
                <w:rFonts w:cs="Calibri Light"/>
                <w:b w:val="0"/>
                <w:bCs w:val="0"/>
              </w:rPr>
              <w:t>Rezultat na kraju procesa</w:t>
            </w:r>
          </w:p>
        </w:tc>
      </w:tr>
      <w:tr w:rsidR="002D0578" w:rsidRPr="009254D8" w14:paraId="46543E9B" w14:textId="77777777" w:rsidTr="002F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5698FDFA" w14:textId="5A9AA1B5" w:rsidR="002D0578" w:rsidRDefault="002D0578" w:rsidP="00FD3D90">
            <w:pPr>
              <w:pStyle w:val="HeadingBase"/>
              <w:spacing w:before="0" w:after="0"/>
              <w:rPr>
                <w:rFonts w:ascii="Segoe UI" w:hAnsi="Segoe UI" w:cs="Segoe UI"/>
                <w:b/>
                <w:color w:val="3B3838" w:themeColor="background2" w:themeShade="40"/>
                <w:sz w:val="20"/>
                <w:lang w:val="hr-HR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Administrator pregledava sve postojeće korisnike iz baze te ima mogućnost </w:t>
            </w:r>
            <w:proofErr w:type="spellStart"/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exportiranja</w:t>
            </w:r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 xml:space="preserve"> istih u datoteku formata </w:t>
            </w:r>
            <w:proofErr w:type="spellStart"/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csv</w:t>
            </w:r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20"/>
                <w:lang w:val="hr-HR"/>
              </w:rPr>
              <w:t>.</w:t>
            </w:r>
          </w:p>
        </w:tc>
      </w:tr>
    </w:tbl>
    <w:p w14:paraId="3A1B7EF7" w14:textId="7916F9AB" w:rsidR="00A56DCC" w:rsidRDefault="00FC074D">
      <w:pPr>
        <w:rPr>
          <w:rFonts w:eastAsia="Calibri" w:cs="Segoe UI"/>
          <w:color w:val="3B3838" w:themeColor="background2" w:themeShade="40"/>
          <w:szCs w:val="20"/>
        </w:rPr>
      </w:pPr>
      <w:r>
        <w:br w:type="page"/>
      </w:r>
    </w:p>
    <w:p w14:paraId="1E06CC79" w14:textId="77777777" w:rsidR="00CF3A6D" w:rsidRDefault="00CF3A6D" w:rsidP="00CF3A6D">
      <w:pPr>
        <w:pStyle w:val="Naslov2"/>
      </w:pPr>
      <w:bookmarkStart w:id="25" w:name="_Toc8569451"/>
      <w:r>
        <w:lastRenderedPageBreak/>
        <w:t>Zahtjevi vezani za karakteristike</w:t>
      </w:r>
      <w:bookmarkEnd w:id="25"/>
    </w:p>
    <w:p w14:paraId="05DEF9C1" w14:textId="77777777" w:rsidR="00A821B2" w:rsidRPr="00A821B2" w:rsidRDefault="00A821B2" w:rsidP="00344DA8">
      <w:pPr>
        <w:pStyle w:val="Odlomakpopisa"/>
        <w:numPr>
          <w:ilvl w:val="0"/>
          <w:numId w:val="10"/>
        </w:numPr>
      </w:pPr>
      <w:r>
        <w:t xml:space="preserve">Obje aplikacije bit će razvijene na .NET </w:t>
      </w:r>
      <w:proofErr w:type="spellStart"/>
      <w:r>
        <w:t>framework</w:t>
      </w:r>
      <w:r w:rsidR="00B80E1B">
        <w:t>u</w:t>
      </w:r>
      <w:proofErr w:type="spellEnd"/>
      <w:r>
        <w:t xml:space="preserve"> programskim jezikom C#</w:t>
      </w:r>
      <w:r w:rsidR="00344DA8">
        <w:t>.</w:t>
      </w:r>
    </w:p>
    <w:p w14:paraId="562012A4" w14:textId="77777777" w:rsidR="00EE303C" w:rsidRDefault="00EE303C" w:rsidP="00344DA8">
      <w:pPr>
        <w:pStyle w:val="Odlomakpopisa"/>
        <w:numPr>
          <w:ilvl w:val="0"/>
          <w:numId w:val="10"/>
        </w:numPr>
      </w:pPr>
      <w:r>
        <w:t xml:space="preserve">Site za administraciju bit će izrađen u </w:t>
      </w:r>
      <w:proofErr w:type="spellStart"/>
      <w:r>
        <w:t>WebForms</w:t>
      </w:r>
      <w:proofErr w:type="spellEnd"/>
      <w:r>
        <w:t xml:space="preserve"> tehnologiji.</w:t>
      </w:r>
    </w:p>
    <w:p w14:paraId="2777F9E4" w14:textId="77777777" w:rsidR="00EE303C" w:rsidRDefault="005705B1" w:rsidP="00344DA8">
      <w:pPr>
        <w:pStyle w:val="Odlomakpopisa"/>
        <w:numPr>
          <w:ilvl w:val="0"/>
          <w:numId w:val="10"/>
        </w:numPr>
      </w:pPr>
      <w:r>
        <w:t>Javni site bit će izrađen u MVC tehnologiji.</w:t>
      </w:r>
    </w:p>
    <w:p w14:paraId="40BA7147" w14:textId="77777777" w:rsidR="005705B1" w:rsidRDefault="005705B1" w:rsidP="00344DA8">
      <w:pPr>
        <w:pStyle w:val="Odlomakpopisa"/>
        <w:numPr>
          <w:ilvl w:val="0"/>
          <w:numId w:val="10"/>
        </w:numPr>
      </w:pPr>
      <w:r>
        <w:t>Baza podataka s kojom aplikacije komuniciraju bit će izrađena na Microsoft SQL Serveru.</w:t>
      </w:r>
    </w:p>
    <w:p w14:paraId="4B987547" w14:textId="77777777" w:rsidR="005705B1" w:rsidRDefault="005705B1" w:rsidP="00344DA8">
      <w:pPr>
        <w:pStyle w:val="Odlomakpopisa"/>
        <w:numPr>
          <w:ilvl w:val="0"/>
          <w:numId w:val="10"/>
        </w:numPr>
      </w:pPr>
      <w:r>
        <w:t>U prvoj fazi projekta aplikacije moraju podržavati najnoviju verziju Google Chromea.</w:t>
      </w:r>
    </w:p>
    <w:p w14:paraId="32D7FF62" w14:textId="77777777" w:rsidR="00F127E3" w:rsidRDefault="00F127E3" w:rsidP="00344DA8">
      <w:pPr>
        <w:pStyle w:val="Odlomakpopisa"/>
        <w:numPr>
          <w:ilvl w:val="0"/>
          <w:numId w:val="10"/>
        </w:numPr>
      </w:pPr>
      <w:r>
        <w:t>Zaporke neće biti pohranjene u tekstualnom formatu</w:t>
      </w:r>
      <w:r w:rsidR="00012C53">
        <w:t xml:space="preserve"> već njihove </w:t>
      </w:r>
      <w:proofErr w:type="spellStart"/>
      <w:r w:rsidR="00012C53">
        <w:t>hash</w:t>
      </w:r>
      <w:proofErr w:type="spellEnd"/>
      <w:r w:rsidR="00012C53">
        <w:t xml:space="preserve"> vrijednosti.</w:t>
      </w:r>
    </w:p>
    <w:p w14:paraId="236D1D3B" w14:textId="5E6B752D" w:rsidR="005705B1" w:rsidRDefault="00012C53" w:rsidP="00363A81">
      <w:pPr>
        <w:pStyle w:val="Odlomakpopisa"/>
        <w:numPr>
          <w:ilvl w:val="0"/>
          <w:numId w:val="10"/>
        </w:numPr>
      </w:pPr>
      <w:r>
        <w:t>Aplikacija mora imati odaziv unutar 2 sekunde kada joj pristupa 500 korisnika.</w:t>
      </w:r>
    </w:p>
    <w:p w14:paraId="5B7B312A" w14:textId="7D8933D3" w:rsidR="00CC0C8C" w:rsidRDefault="00CC0C8C" w:rsidP="00363A81">
      <w:pPr>
        <w:pStyle w:val="Odlomakpopisa"/>
        <w:numPr>
          <w:ilvl w:val="0"/>
          <w:numId w:val="10"/>
        </w:numPr>
        <w:rPr>
          <w:ins w:id="26" w:author="Mirjana Krajcar @ Racunarstvo" w:date="2019-05-28T07:13:00Z"/>
        </w:rPr>
      </w:pPr>
      <w:r>
        <w:t>Izračun dnevnih potreba energije pojedinog korisnika računat će se po formuli vidljivoj na sljedećoj slici koju je dostavio naručitelj</w:t>
      </w:r>
      <w:r w:rsidR="00CC1A87">
        <w:t xml:space="preserve"> (slika objašnjava samu sebe)</w:t>
      </w:r>
      <w:r>
        <w:t xml:space="preserve">: </w:t>
      </w:r>
      <w:hyperlink r:id="rId8" w:history="1">
        <w:r w:rsidR="005C3825" w:rsidRPr="005C3825">
          <w:rPr>
            <w:rStyle w:val="Hiperveza"/>
          </w:rPr>
          <w:t>AVU-RWA&amp;PRA-Projekt-Slika2.png</w:t>
        </w:r>
      </w:hyperlink>
      <w:ins w:id="27" w:author="Mirjana Krajcar @ Racunarstvo" w:date="2019-05-28T07:13:00Z">
        <w:r w:rsidR="00D96211">
          <w:br/>
        </w:r>
        <w:r w:rsidR="00D96211">
          <w:rPr>
            <w:noProof/>
          </w:rPr>
          <w:drawing>
            <wp:inline distT="0" distB="0" distL="0" distR="0" wp14:anchorId="5E6009B2" wp14:editId="45B64BDD">
              <wp:extent cx="5753100" cy="3686175"/>
              <wp:effectExtent l="0" t="0" r="0" b="9525"/>
              <wp:docPr id="1" name="Picture 1" descr="C:\Data\OneDrive - Visoko uciliste Algebra\AVU-PRA-19\RWA-PRA-Studenti-Poslali\Mislav Lalić\PRAv1.3\AVU-RWA&amp;PRA-Projekt-Slika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Data\OneDrive - Visoko uciliste Algebra\AVU-PRA-19\RWA-PRA-Studenti-Poslali\Mislav Lalić\PRAv1.3\AVU-RWA&amp;PRA-Projekt-Slika2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3686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818478D" w14:textId="77777777" w:rsidR="00D96211" w:rsidRPr="00EE303C" w:rsidRDefault="00D96211">
      <w:pPr>
        <w:pStyle w:val="Odlomakpopisa"/>
        <w:pPrChange w:id="28" w:author="Mirjana Krajcar @ Racunarstvo" w:date="2019-05-28T07:13:00Z">
          <w:pPr>
            <w:pStyle w:val="Odlomakpopisa"/>
            <w:numPr>
              <w:numId w:val="10"/>
            </w:numPr>
            <w:ind w:hanging="360"/>
          </w:pPr>
        </w:pPrChange>
      </w:pPr>
    </w:p>
    <w:p w14:paraId="2C0736FA" w14:textId="77777777" w:rsidR="00CF3A6D" w:rsidRDefault="00CF3A6D" w:rsidP="00CF3A6D">
      <w:pPr>
        <w:pStyle w:val="Naslov1"/>
      </w:pPr>
      <w:bookmarkStart w:id="29" w:name="_Toc8569452"/>
      <w:r>
        <w:t>Opis sučelja</w:t>
      </w:r>
      <w:bookmarkEnd w:id="29"/>
    </w:p>
    <w:p w14:paraId="2BD4E6CB" w14:textId="4F7985FB" w:rsidR="00CF3A6D" w:rsidRDefault="00CC1A87" w:rsidP="005705B1">
      <w:pPr>
        <w:rPr>
          <w:ins w:id="30" w:author="Mislav Lalić" w:date="2019-07-02T20:58:00Z"/>
        </w:rPr>
      </w:pPr>
      <w:del w:id="31" w:author="Mislav Lalić" w:date="2019-07-02T20:57:00Z">
        <w:r w:rsidRPr="008C6D24" w:rsidDel="008C6D24">
          <w:rPr>
            <w:rPrChange w:id="32" w:author="Mislav Lalić" w:date="2019-07-02T20:57:00Z">
              <w:rPr>
                <w:rStyle w:val="Hiperveza"/>
              </w:rPr>
            </w:rPrChange>
          </w:rPr>
          <w:delText>ML-FoodMajstorPopisEkranaV1.3.pptx</w:delText>
        </w:r>
      </w:del>
    </w:p>
    <w:p w14:paraId="0415D045" w14:textId="34CA2062" w:rsidR="008C6D24" w:rsidRDefault="008C6D24" w:rsidP="005705B1">
      <w:pPr>
        <w:rPr>
          <w:rStyle w:val="Hiperveza"/>
        </w:rPr>
      </w:pPr>
      <w:ins w:id="33" w:author="Mislav Lalić" w:date="2019-07-02T20:58:00Z">
        <w:r>
          <w:rPr>
            <w:rStyle w:val="Hiperveza"/>
          </w:rPr>
          <w:fldChar w:fldCharType="begin"/>
        </w:r>
        <w:r>
          <w:rPr>
            <w:rStyle w:val="Hiperveza"/>
          </w:rPr>
          <w:instrText xml:space="preserve"> HYPERLINK "ML-FoodMajstorPopisEkranaV1.3.2.pptx" </w:instrText>
        </w:r>
        <w:r>
          <w:rPr>
            <w:rStyle w:val="Hiperveza"/>
          </w:rPr>
          <w:fldChar w:fldCharType="separate"/>
        </w:r>
        <w:r w:rsidRPr="008C6D24">
          <w:rPr>
            <w:rStyle w:val="Hiperveza"/>
          </w:rPr>
          <w:t>ML-FoodMajstorPopisEkranaV1.3.2.pptx</w:t>
        </w:r>
        <w:r>
          <w:rPr>
            <w:rStyle w:val="Hiperveza"/>
          </w:rPr>
          <w:fldChar w:fldCharType="end"/>
        </w:r>
      </w:ins>
    </w:p>
    <w:p w14:paraId="09593A31" w14:textId="0920EEE5" w:rsidR="00D96211" w:rsidDel="008C6D24" w:rsidRDefault="00D96211" w:rsidP="005705B1">
      <w:pPr>
        <w:rPr>
          <w:del w:id="34" w:author="Mislav Lalić" w:date="2019-07-02T20:58:00Z"/>
          <w:rStyle w:val="Hiperveza"/>
        </w:rPr>
      </w:pPr>
    </w:p>
    <w:p w14:paraId="3FE1E8D0" w14:textId="77777777" w:rsidR="00D96211" w:rsidRDefault="00D96211">
      <w:pPr>
        <w:rPr>
          <w:ins w:id="35" w:author="Mirjana Krajcar @ Racunarstvo" w:date="2019-05-28T07:14:00Z"/>
          <w:rFonts w:eastAsia="Times" w:cs="Times New Roman"/>
          <w:b/>
          <w:color w:val="auto"/>
          <w:sz w:val="32"/>
          <w:szCs w:val="20"/>
          <w:lang w:eastAsia="hr-HR"/>
        </w:rPr>
      </w:pPr>
      <w:ins w:id="36" w:author="Mirjana Krajcar @ Racunarstvo" w:date="2019-05-28T07:14:00Z">
        <w:r>
          <w:br w:type="page"/>
        </w:r>
      </w:ins>
    </w:p>
    <w:p w14:paraId="403A8E30" w14:textId="1B58FCAB" w:rsidR="00D96211" w:rsidRDefault="00D96211">
      <w:pPr>
        <w:pStyle w:val="Naslov1"/>
        <w:rPr>
          <w:ins w:id="37" w:author="Mirjana Krajcar @ Racunarstvo" w:date="2019-05-28T07:14:00Z"/>
          <w:rStyle w:val="Hiperveza"/>
        </w:rPr>
        <w:pPrChange w:id="38" w:author="Mirjana Krajcar @ Racunarstvo" w:date="2019-05-28T07:14:00Z">
          <w:pPr/>
        </w:pPrChange>
      </w:pPr>
      <w:r w:rsidRPr="00D96211">
        <w:rPr>
          <w:rPrChange w:id="39" w:author="Mirjana Krajcar @ Racunarstvo" w:date="2019-05-28T07:14:00Z">
            <w:rPr>
              <w:rStyle w:val="Hiperveza"/>
            </w:rPr>
          </w:rPrChange>
        </w:rPr>
        <w:lastRenderedPageBreak/>
        <w:t>Prilozi</w:t>
      </w:r>
    </w:p>
    <w:p w14:paraId="010941F7" w14:textId="2B2EC579" w:rsidR="00D96211" w:rsidRDefault="00D96211">
      <w:pPr>
        <w:pStyle w:val="Naslov3"/>
        <w:rPr>
          <w:rStyle w:val="Hiperveza"/>
          <w:rFonts w:eastAsia="Times" w:cs="Times New Roman"/>
          <w:sz w:val="32"/>
          <w:szCs w:val="20"/>
          <w:lang w:eastAsia="hr-HR"/>
        </w:rPr>
        <w:pPrChange w:id="40" w:author="Mirjana Krajcar @ Racunarstvo" w:date="2019-05-28T07:14:00Z">
          <w:pPr/>
        </w:pPrChange>
      </w:pPr>
      <w:ins w:id="41" w:author="Mirjana Krajcar @ Racunarstvo" w:date="2019-05-28T07:14:00Z">
        <w:r w:rsidRPr="00D96211">
          <w:rPr>
            <w:rFonts w:cs="Segoe UI"/>
            <w:sz w:val="26"/>
            <w:rPrChange w:id="42" w:author="Mirjana Krajcar @ Racunarstvo" w:date="2019-05-28T07:14:00Z">
              <w:rPr>
                <w:rStyle w:val="Hiperveza"/>
              </w:rPr>
            </w:rPrChange>
          </w:rPr>
          <w:t>Dijagram</w:t>
        </w:r>
        <w:r>
          <w:rPr>
            <w:rStyle w:val="Hiperveza"/>
          </w:rPr>
          <w:t xml:space="preserve"> baze podataka</w:t>
        </w:r>
      </w:ins>
    </w:p>
    <w:p w14:paraId="743B913C" w14:textId="07AC52F5" w:rsidR="00D96211" w:rsidRDefault="00D96211" w:rsidP="005705B1">
      <w:pPr>
        <w:rPr>
          <w:lang w:eastAsia="hr-HR"/>
        </w:rPr>
      </w:pPr>
      <w:ins w:id="43" w:author="Mirjana Krajcar @ Racunarstvo" w:date="2019-05-28T07:14:00Z">
        <w:r>
          <w:rPr>
            <w:noProof/>
            <w:lang w:eastAsia="hr-HR"/>
          </w:rPr>
          <w:drawing>
            <wp:inline distT="0" distB="0" distL="0" distR="0" wp14:anchorId="0C3CF18F" wp14:editId="15DE2E8B">
              <wp:extent cx="5753100" cy="3429000"/>
              <wp:effectExtent l="0" t="0" r="0" b="0"/>
              <wp:docPr id="2" name="Picture 2" descr="C:\Data\OneDrive - Visoko uciliste Algebra\AVU-PRA-19\RWA-PRA-Studenti-Poslali\Mislav Lalić\PRAv1.3\ShemaBazePodatak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Data\OneDrive - Visoko uciliste Algebra\AVU-PRA-19\RWA-PRA-Studenti-Poslali\Mislav Lalić\PRAv1.3\ShemaBazePodataka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D96211" w:rsidSect="006E7982">
      <w:headerReference w:type="default" r:id="rId11"/>
      <w:footerReference w:type="default" r:id="rId12"/>
      <w:type w:val="continuous"/>
      <w:pgSz w:w="11906" w:h="16838"/>
      <w:pgMar w:top="1417" w:right="1417" w:bottom="1417" w:left="1417" w:header="1417" w:footer="283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367ED" w14:textId="77777777" w:rsidR="006262DB" w:rsidRDefault="006262DB" w:rsidP="00B6278B">
      <w:r>
        <w:separator/>
      </w:r>
    </w:p>
  </w:endnote>
  <w:endnote w:type="continuationSeparator" w:id="0">
    <w:p w14:paraId="6CEF1DDD" w14:textId="77777777" w:rsidR="006262DB" w:rsidRDefault="006262DB" w:rsidP="00B6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532"/>
      <w:gridCol w:w="4540"/>
    </w:tblGrid>
    <w:tr w:rsidR="00A60470" w14:paraId="02A8F1AD" w14:textId="77777777" w:rsidTr="00097F83">
      <w:tc>
        <w:tcPr>
          <w:tcW w:w="4644" w:type="dxa"/>
          <w:shd w:val="clear" w:color="auto" w:fill="auto"/>
        </w:tcPr>
        <w:p w14:paraId="11CE8AEA" w14:textId="77777777" w:rsidR="00A60470" w:rsidRDefault="00A60470" w:rsidP="00097F83">
          <w:pPr>
            <w:pStyle w:val="Podnoje"/>
          </w:pPr>
        </w:p>
      </w:tc>
      <w:tc>
        <w:tcPr>
          <w:tcW w:w="4644" w:type="dxa"/>
          <w:shd w:val="clear" w:color="auto" w:fill="auto"/>
        </w:tcPr>
        <w:p w14:paraId="3BB3FACA" w14:textId="77777777" w:rsidR="00A60470" w:rsidRDefault="00A60470" w:rsidP="00097F83">
          <w:pPr>
            <w:pStyle w:val="Zaglavlje"/>
            <w:jc w:val="right"/>
          </w:pPr>
          <w:r>
            <w:t xml:space="preserve">Str.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</w:tc>
    </w:tr>
  </w:tbl>
  <w:p w14:paraId="264C289B" w14:textId="77777777" w:rsidR="00A60470" w:rsidRDefault="00A60470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912DF" w14:textId="77777777" w:rsidR="006262DB" w:rsidRDefault="006262DB" w:rsidP="00B6278B">
      <w:r>
        <w:separator/>
      </w:r>
    </w:p>
  </w:footnote>
  <w:footnote w:type="continuationSeparator" w:id="0">
    <w:p w14:paraId="0106C5E2" w14:textId="77777777" w:rsidR="006262DB" w:rsidRDefault="006262DB" w:rsidP="00B62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D0ED8" w14:textId="77777777" w:rsidR="00A60470" w:rsidRDefault="00A60470" w:rsidP="00CC4F59">
    <w:pPr>
      <w:pStyle w:val="Zaglavlje"/>
      <w:ind w:left="-709"/>
    </w:pPr>
    <w:r>
      <w:rPr>
        <w:noProof/>
        <w:lang w:eastAsia="hr-HR"/>
      </w:rPr>
      <w:drawing>
        <wp:anchor distT="0" distB="0" distL="114300" distR="114300" simplePos="0" relativeHeight="251657728" behindDoc="1" locked="0" layoutInCell="1" allowOverlap="1" wp14:anchorId="0C26B1BF" wp14:editId="437DB0A6">
          <wp:simplePos x="0" y="0"/>
          <wp:positionH relativeFrom="margin">
            <wp:posOffset>-392430</wp:posOffset>
          </wp:positionH>
          <wp:positionV relativeFrom="margin">
            <wp:posOffset>-1143000</wp:posOffset>
          </wp:positionV>
          <wp:extent cx="6913245" cy="623570"/>
          <wp:effectExtent l="0" t="0" r="1905" b="5080"/>
          <wp:wrapSquare wrapText="bothSides"/>
          <wp:docPr id="9" name="Picture 9" descr="memo-VS-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mo-VS-no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245" cy="62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Look w:val="04A0" w:firstRow="1" w:lastRow="0" w:firstColumn="1" w:lastColumn="0" w:noHBand="0" w:noVBand="1"/>
    </w:tblPr>
    <w:tblGrid>
      <w:gridCol w:w="4547"/>
      <w:gridCol w:w="4525"/>
    </w:tblGrid>
    <w:tr w:rsidR="00A60470" w14:paraId="11E8F431" w14:textId="77777777" w:rsidTr="00097F83">
      <w:tc>
        <w:tcPr>
          <w:tcW w:w="4644" w:type="dxa"/>
          <w:shd w:val="clear" w:color="auto" w:fill="auto"/>
        </w:tcPr>
        <w:p w14:paraId="480F7B57" w14:textId="77777777" w:rsidR="00A60470" w:rsidRDefault="00A60470" w:rsidP="00097F83">
          <w:pPr>
            <w:pStyle w:val="Podnoje"/>
          </w:pPr>
          <w:r>
            <w:t>Specifikacija funkcionalnosti</w:t>
          </w:r>
        </w:p>
      </w:tc>
      <w:tc>
        <w:tcPr>
          <w:tcW w:w="4644" w:type="dxa"/>
          <w:shd w:val="clear" w:color="auto" w:fill="auto"/>
        </w:tcPr>
        <w:p w14:paraId="14FB90A6" w14:textId="77777777" w:rsidR="00A60470" w:rsidRDefault="00A60470" w:rsidP="00097F83">
          <w:pPr>
            <w:pStyle w:val="Zaglavlje"/>
            <w:jc w:val="right"/>
          </w:pPr>
          <w:proofErr w:type="spellStart"/>
          <w:r>
            <w:t>Food</w:t>
          </w:r>
          <w:proofErr w:type="spellEnd"/>
          <w:r>
            <w:t xml:space="preserve"> majstor</w:t>
          </w:r>
        </w:p>
      </w:tc>
    </w:tr>
  </w:tbl>
  <w:p w14:paraId="30ECC502" w14:textId="77777777" w:rsidR="00A60470" w:rsidRDefault="00A60470" w:rsidP="00CC4F59">
    <w:pPr>
      <w:pStyle w:val="Zaglavlje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BEE"/>
    <w:multiLevelType w:val="hybridMultilevel"/>
    <w:tmpl w:val="F986190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F1E"/>
    <w:multiLevelType w:val="hybridMultilevel"/>
    <w:tmpl w:val="05FE1C5E"/>
    <w:lvl w:ilvl="0" w:tplc="041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B4DAE"/>
    <w:multiLevelType w:val="singleLevel"/>
    <w:tmpl w:val="AD4CF0F4"/>
    <w:lvl w:ilvl="0">
      <w:start w:val="1"/>
      <w:numFmt w:val="bullet"/>
      <w:pStyle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16E87B73"/>
    <w:multiLevelType w:val="hybridMultilevel"/>
    <w:tmpl w:val="13C01A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36355A69"/>
    <w:multiLevelType w:val="hybridMultilevel"/>
    <w:tmpl w:val="8F181BFA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C5046"/>
    <w:multiLevelType w:val="hybridMultilevel"/>
    <w:tmpl w:val="A4CCAE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fES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60AA35CE"/>
    <w:multiLevelType w:val="hybridMultilevel"/>
    <w:tmpl w:val="38BE24DC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D5AEB"/>
    <w:multiLevelType w:val="multilevel"/>
    <w:tmpl w:val="7410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rjana Krajcar @ Racunarstvo">
    <w15:presenceInfo w15:providerId="None" w15:userId="Mirjana Krajcar @ Racunarstvo"/>
  </w15:person>
  <w15:person w15:author="Mislav Lalić">
    <w15:presenceInfo w15:providerId="None" w15:userId="Mislav Lali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42"/>
  <w:drawingGridVerticalSpacing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101"/>
    <w:rsid w:val="00001EBE"/>
    <w:rsid w:val="00002DE2"/>
    <w:rsid w:val="0000457D"/>
    <w:rsid w:val="00012A6A"/>
    <w:rsid w:val="00012C53"/>
    <w:rsid w:val="00013F31"/>
    <w:rsid w:val="000158F9"/>
    <w:rsid w:val="00016767"/>
    <w:rsid w:val="000500F1"/>
    <w:rsid w:val="0005449F"/>
    <w:rsid w:val="00055E44"/>
    <w:rsid w:val="00056FB1"/>
    <w:rsid w:val="00071E65"/>
    <w:rsid w:val="000722DB"/>
    <w:rsid w:val="00073776"/>
    <w:rsid w:val="0007527C"/>
    <w:rsid w:val="00076B53"/>
    <w:rsid w:val="00097F83"/>
    <w:rsid w:val="000A11B4"/>
    <w:rsid w:val="000F2696"/>
    <w:rsid w:val="00100BE2"/>
    <w:rsid w:val="0010385D"/>
    <w:rsid w:val="001262D4"/>
    <w:rsid w:val="0013036A"/>
    <w:rsid w:val="001533AB"/>
    <w:rsid w:val="00163B66"/>
    <w:rsid w:val="00177DE7"/>
    <w:rsid w:val="001901B8"/>
    <w:rsid w:val="001B172D"/>
    <w:rsid w:val="00201732"/>
    <w:rsid w:val="00216CA0"/>
    <w:rsid w:val="0023271B"/>
    <w:rsid w:val="002707A7"/>
    <w:rsid w:val="00270E73"/>
    <w:rsid w:val="00271B43"/>
    <w:rsid w:val="002947E7"/>
    <w:rsid w:val="002A1F67"/>
    <w:rsid w:val="002D0578"/>
    <w:rsid w:val="002E0BAE"/>
    <w:rsid w:val="002F43C5"/>
    <w:rsid w:val="002F5B74"/>
    <w:rsid w:val="00336224"/>
    <w:rsid w:val="003374EC"/>
    <w:rsid w:val="00344DA8"/>
    <w:rsid w:val="00352091"/>
    <w:rsid w:val="00363A81"/>
    <w:rsid w:val="003716A0"/>
    <w:rsid w:val="0037332D"/>
    <w:rsid w:val="00375517"/>
    <w:rsid w:val="0037786E"/>
    <w:rsid w:val="00387C69"/>
    <w:rsid w:val="0039056A"/>
    <w:rsid w:val="003B4BBF"/>
    <w:rsid w:val="003C4CEA"/>
    <w:rsid w:val="0042697D"/>
    <w:rsid w:val="00432AF0"/>
    <w:rsid w:val="004539B0"/>
    <w:rsid w:val="0046516A"/>
    <w:rsid w:val="00471AD6"/>
    <w:rsid w:val="00495DFD"/>
    <w:rsid w:val="004A2A70"/>
    <w:rsid w:val="004B4916"/>
    <w:rsid w:val="004B7CBE"/>
    <w:rsid w:val="004C667B"/>
    <w:rsid w:val="004D04E7"/>
    <w:rsid w:val="004E3AB9"/>
    <w:rsid w:val="00501686"/>
    <w:rsid w:val="00512156"/>
    <w:rsid w:val="005161F1"/>
    <w:rsid w:val="00516924"/>
    <w:rsid w:val="00525365"/>
    <w:rsid w:val="00527E6D"/>
    <w:rsid w:val="0053317C"/>
    <w:rsid w:val="00542AFE"/>
    <w:rsid w:val="00543BD9"/>
    <w:rsid w:val="005450C6"/>
    <w:rsid w:val="005510BE"/>
    <w:rsid w:val="00552FCF"/>
    <w:rsid w:val="005705B1"/>
    <w:rsid w:val="0057122E"/>
    <w:rsid w:val="0058310A"/>
    <w:rsid w:val="00590E93"/>
    <w:rsid w:val="0059171F"/>
    <w:rsid w:val="00597B28"/>
    <w:rsid w:val="005C3825"/>
    <w:rsid w:val="005E7C91"/>
    <w:rsid w:val="005F7A88"/>
    <w:rsid w:val="00607BBF"/>
    <w:rsid w:val="00611A2B"/>
    <w:rsid w:val="006168B7"/>
    <w:rsid w:val="006262DB"/>
    <w:rsid w:val="00653267"/>
    <w:rsid w:val="006733E8"/>
    <w:rsid w:val="0067383E"/>
    <w:rsid w:val="006A5013"/>
    <w:rsid w:val="006D6C77"/>
    <w:rsid w:val="006E08B1"/>
    <w:rsid w:val="006E7982"/>
    <w:rsid w:val="006F299A"/>
    <w:rsid w:val="006F61C6"/>
    <w:rsid w:val="006F6F5F"/>
    <w:rsid w:val="006F7BFF"/>
    <w:rsid w:val="007034BF"/>
    <w:rsid w:val="0072035F"/>
    <w:rsid w:val="00720B58"/>
    <w:rsid w:val="00726001"/>
    <w:rsid w:val="00730BB2"/>
    <w:rsid w:val="00732D2E"/>
    <w:rsid w:val="00740EDB"/>
    <w:rsid w:val="0074310B"/>
    <w:rsid w:val="00765AE1"/>
    <w:rsid w:val="007661DB"/>
    <w:rsid w:val="00791A77"/>
    <w:rsid w:val="007A7C3D"/>
    <w:rsid w:val="007B3700"/>
    <w:rsid w:val="007C6320"/>
    <w:rsid w:val="007D2906"/>
    <w:rsid w:val="007D4347"/>
    <w:rsid w:val="007E78ED"/>
    <w:rsid w:val="007F0101"/>
    <w:rsid w:val="00833C40"/>
    <w:rsid w:val="00842D56"/>
    <w:rsid w:val="0085212B"/>
    <w:rsid w:val="00864CC9"/>
    <w:rsid w:val="008878D5"/>
    <w:rsid w:val="00893F42"/>
    <w:rsid w:val="00897413"/>
    <w:rsid w:val="008A06CF"/>
    <w:rsid w:val="008A7357"/>
    <w:rsid w:val="008C1290"/>
    <w:rsid w:val="008C57CD"/>
    <w:rsid w:val="008C6D24"/>
    <w:rsid w:val="008E67C8"/>
    <w:rsid w:val="008E7E02"/>
    <w:rsid w:val="00903410"/>
    <w:rsid w:val="00907339"/>
    <w:rsid w:val="00907469"/>
    <w:rsid w:val="00920C42"/>
    <w:rsid w:val="009254D8"/>
    <w:rsid w:val="009564AA"/>
    <w:rsid w:val="009567A0"/>
    <w:rsid w:val="00966A3D"/>
    <w:rsid w:val="00974EF1"/>
    <w:rsid w:val="00976DBF"/>
    <w:rsid w:val="009B0EDD"/>
    <w:rsid w:val="009D2FE6"/>
    <w:rsid w:val="00A13E51"/>
    <w:rsid w:val="00A40849"/>
    <w:rsid w:val="00A45A15"/>
    <w:rsid w:val="00A522A1"/>
    <w:rsid w:val="00A52523"/>
    <w:rsid w:val="00A54F00"/>
    <w:rsid w:val="00A56DCC"/>
    <w:rsid w:val="00A60470"/>
    <w:rsid w:val="00A63D21"/>
    <w:rsid w:val="00A821B2"/>
    <w:rsid w:val="00A85EDE"/>
    <w:rsid w:val="00AB7312"/>
    <w:rsid w:val="00AD1444"/>
    <w:rsid w:val="00AE4944"/>
    <w:rsid w:val="00AE5F1E"/>
    <w:rsid w:val="00AF2355"/>
    <w:rsid w:val="00B00BC5"/>
    <w:rsid w:val="00B01788"/>
    <w:rsid w:val="00B37A2B"/>
    <w:rsid w:val="00B47CA5"/>
    <w:rsid w:val="00B6278B"/>
    <w:rsid w:val="00B6787F"/>
    <w:rsid w:val="00B80E1B"/>
    <w:rsid w:val="00BA370C"/>
    <w:rsid w:val="00BC09E3"/>
    <w:rsid w:val="00BD689E"/>
    <w:rsid w:val="00BF3303"/>
    <w:rsid w:val="00C204BC"/>
    <w:rsid w:val="00C32796"/>
    <w:rsid w:val="00C41F6B"/>
    <w:rsid w:val="00C46850"/>
    <w:rsid w:val="00C6510A"/>
    <w:rsid w:val="00C7093A"/>
    <w:rsid w:val="00C71EF7"/>
    <w:rsid w:val="00C84265"/>
    <w:rsid w:val="00C86C43"/>
    <w:rsid w:val="00CA070C"/>
    <w:rsid w:val="00CC0C8C"/>
    <w:rsid w:val="00CC1A87"/>
    <w:rsid w:val="00CC3DE8"/>
    <w:rsid w:val="00CC4F59"/>
    <w:rsid w:val="00CD5B45"/>
    <w:rsid w:val="00CE0332"/>
    <w:rsid w:val="00CF3A6D"/>
    <w:rsid w:val="00CF3BA9"/>
    <w:rsid w:val="00CF4A8A"/>
    <w:rsid w:val="00D17A5A"/>
    <w:rsid w:val="00D3527B"/>
    <w:rsid w:val="00D51E15"/>
    <w:rsid w:val="00D55FF8"/>
    <w:rsid w:val="00D82E4E"/>
    <w:rsid w:val="00D90835"/>
    <w:rsid w:val="00D96211"/>
    <w:rsid w:val="00D96AB1"/>
    <w:rsid w:val="00DA271D"/>
    <w:rsid w:val="00DA35D2"/>
    <w:rsid w:val="00DB6E8D"/>
    <w:rsid w:val="00DD2C8B"/>
    <w:rsid w:val="00DE2871"/>
    <w:rsid w:val="00DF18A7"/>
    <w:rsid w:val="00E0726B"/>
    <w:rsid w:val="00E10FE4"/>
    <w:rsid w:val="00E3106A"/>
    <w:rsid w:val="00E46D0D"/>
    <w:rsid w:val="00E702B5"/>
    <w:rsid w:val="00E87D60"/>
    <w:rsid w:val="00EA07A7"/>
    <w:rsid w:val="00EB45DA"/>
    <w:rsid w:val="00EC3CB5"/>
    <w:rsid w:val="00ED2FE5"/>
    <w:rsid w:val="00EE303C"/>
    <w:rsid w:val="00F06EDC"/>
    <w:rsid w:val="00F111CD"/>
    <w:rsid w:val="00F124DA"/>
    <w:rsid w:val="00F127E3"/>
    <w:rsid w:val="00F220B9"/>
    <w:rsid w:val="00F33A7D"/>
    <w:rsid w:val="00F532E0"/>
    <w:rsid w:val="00F536F1"/>
    <w:rsid w:val="00F8348D"/>
    <w:rsid w:val="00FB5F6A"/>
    <w:rsid w:val="00FC074D"/>
    <w:rsid w:val="00FC45B6"/>
    <w:rsid w:val="00FD3D90"/>
    <w:rsid w:val="00FD51AE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FCE1E7"/>
  <w15:chartTrackingRefBased/>
  <w15:docId w15:val="{1516649D-D4AE-435E-8543-214A73AF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6224"/>
    <w:rPr>
      <w:rFonts w:ascii="Segoe UI" w:hAnsi="Segoe UI" w:cs="Arial"/>
      <w:color w:val="333333"/>
      <w:szCs w:val="24"/>
      <w:lang w:eastAsia="en-US"/>
    </w:rPr>
  </w:style>
  <w:style w:type="paragraph" w:styleId="Naslov1">
    <w:name w:val="heading 1"/>
    <w:basedOn w:val="Normal"/>
    <w:next w:val="Normal"/>
    <w:link w:val="Naslov1Char"/>
    <w:qFormat/>
    <w:rsid w:val="00336224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eastAsia="Times" w:cs="Times New Roman"/>
      <w:b/>
      <w:color w:val="auto"/>
      <w:sz w:val="32"/>
      <w:szCs w:val="20"/>
      <w:lang w:eastAsia="hr-HR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F3A6D"/>
    <w:pPr>
      <w:keepNext/>
      <w:keepLines/>
      <w:spacing w:before="200" w:line="276" w:lineRule="auto"/>
      <w:outlineLvl w:val="1"/>
    </w:pPr>
    <w:rPr>
      <w:rFonts w:cs="Times New Roman"/>
      <w:b/>
      <w:bCs/>
      <w:color w:val="4F81BD"/>
      <w:sz w:val="30"/>
      <w:szCs w:val="26"/>
    </w:rPr>
  </w:style>
  <w:style w:type="paragraph" w:styleId="Naslov3">
    <w:name w:val="heading 3"/>
    <w:basedOn w:val="Naslov2"/>
    <w:next w:val="Normal"/>
    <w:link w:val="Naslov3Char"/>
    <w:unhideWhenUsed/>
    <w:qFormat/>
    <w:rsid w:val="000500F1"/>
    <w:p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rsid w:val="007F0101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rsid w:val="007F0101"/>
    <w:rPr>
      <w:rFonts w:ascii="Tahoma" w:hAnsi="Tahoma" w:cs="Tahoma"/>
      <w:color w:val="333333"/>
      <w:sz w:val="16"/>
      <w:szCs w:val="16"/>
      <w:lang w:val="en-US" w:eastAsia="en-US"/>
    </w:rPr>
  </w:style>
  <w:style w:type="paragraph" w:styleId="Zaglavlje">
    <w:name w:val="header"/>
    <w:basedOn w:val="Normal"/>
    <w:link w:val="ZaglavljeChar"/>
    <w:uiPriority w:val="99"/>
    <w:rsid w:val="00B627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B6278B"/>
    <w:rPr>
      <w:rFonts w:ascii="Verdana" w:hAnsi="Verdana" w:cs="Arial"/>
      <w:color w:val="333333"/>
      <w:szCs w:val="24"/>
      <w:lang w:val="en-US" w:eastAsia="en-US"/>
    </w:rPr>
  </w:style>
  <w:style w:type="paragraph" w:styleId="Podnoje">
    <w:name w:val="footer"/>
    <w:basedOn w:val="Normal"/>
    <w:link w:val="PodnojeChar"/>
    <w:uiPriority w:val="99"/>
    <w:rsid w:val="00B627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rsid w:val="00B6278B"/>
    <w:rPr>
      <w:rFonts w:ascii="Verdana" w:hAnsi="Verdana" w:cs="Arial"/>
      <w:color w:val="333333"/>
      <w:szCs w:val="24"/>
      <w:lang w:val="en-US" w:eastAsia="en-US"/>
    </w:rPr>
  </w:style>
  <w:style w:type="paragraph" w:customStyle="1" w:styleId="DfESBullets">
    <w:name w:val="DfESBullets"/>
    <w:basedOn w:val="Normal"/>
    <w:rsid w:val="007A7C3D"/>
    <w:pPr>
      <w:widowControl w:val="0"/>
      <w:numPr>
        <w:numId w:val="1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 w:cs="Times New Roman"/>
      <w:color w:val="auto"/>
      <w:sz w:val="24"/>
      <w:szCs w:val="20"/>
      <w:lang w:val="en-GB"/>
    </w:rPr>
  </w:style>
  <w:style w:type="paragraph" w:customStyle="1" w:styleId="DfESOutNumbered">
    <w:name w:val="DfESOutNumbered"/>
    <w:basedOn w:val="Normal"/>
    <w:rsid w:val="007A7C3D"/>
    <w:pPr>
      <w:widowControl w:val="0"/>
      <w:numPr>
        <w:numId w:val="2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 w:cs="Times New Roman"/>
      <w:color w:val="auto"/>
      <w:sz w:val="24"/>
      <w:szCs w:val="20"/>
      <w:lang w:val="en-GB"/>
    </w:rPr>
  </w:style>
  <w:style w:type="paragraph" w:customStyle="1" w:styleId="Bullet">
    <w:name w:val="Bullet"/>
    <w:basedOn w:val="Normal"/>
    <w:rsid w:val="007A7C3D"/>
    <w:pPr>
      <w:widowControl w:val="0"/>
      <w:numPr>
        <w:numId w:val="3"/>
      </w:numPr>
      <w:overflowPunct w:val="0"/>
      <w:autoSpaceDE w:val="0"/>
      <w:autoSpaceDN w:val="0"/>
      <w:adjustRightInd w:val="0"/>
      <w:spacing w:before="120" w:after="120" w:line="360" w:lineRule="auto"/>
      <w:textAlignment w:val="baseline"/>
    </w:pPr>
    <w:rPr>
      <w:rFonts w:ascii="Arial" w:hAnsi="Arial" w:cs="Times New Roman"/>
      <w:color w:val="auto"/>
      <w:szCs w:val="20"/>
    </w:rPr>
  </w:style>
  <w:style w:type="character" w:styleId="Hiperveza">
    <w:name w:val="Hyperlink"/>
    <w:uiPriority w:val="99"/>
    <w:unhideWhenUsed/>
    <w:rsid w:val="007A7C3D"/>
    <w:rPr>
      <w:color w:val="0000FF"/>
      <w:u w:val="single"/>
    </w:rPr>
  </w:style>
  <w:style w:type="table" w:styleId="Reetkatablice">
    <w:name w:val="Table Grid"/>
    <w:basedOn w:val="Obinatablica"/>
    <w:uiPriority w:val="59"/>
    <w:rsid w:val="005450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aglaeno">
    <w:name w:val="Strong"/>
    <w:uiPriority w:val="22"/>
    <w:qFormat/>
    <w:rsid w:val="005510BE"/>
    <w:rPr>
      <w:b/>
      <w:bCs/>
    </w:rPr>
  </w:style>
  <w:style w:type="character" w:customStyle="1" w:styleId="Naslov1Char">
    <w:name w:val="Naslov 1 Char"/>
    <w:link w:val="Naslov1"/>
    <w:rsid w:val="00336224"/>
    <w:rPr>
      <w:rFonts w:ascii="Segoe UI" w:eastAsia="Times" w:hAnsi="Segoe UI"/>
      <w:b/>
      <w:sz w:val="32"/>
      <w:lang w:val="en-US"/>
    </w:rPr>
  </w:style>
  <w:style w:type="character" w:customStyle="1" w:styleId="Naslov2Char">
    <w:name w:val="Naslov 2 Char"/>
    <w:link w:val="Naslov2"/>
    <w:uiPriority w:val="9"/>
    <w:rsid w:val="00CF3A6D"/>
    <w:rPr>
      <w:rFonts w:ascii="Segoe UI" w:hAnsi="Segoe UI"/>
      <w:b/>
      <w:bCs/>
      <w:color w:val="4F81BD"/>
      <w:sz w:val="30"/>
      <w:szCs w:val="26"/>
      <w:lang w:eastAsia="en-US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BA370C"/>
    <w:pPr>
      <w:keepLines/>
      <w:tabs>
        <w:tab w:val="clear" w:pos="180"/>
        <w:tab w:val="clear" w:pos="360"/>
        <w:tab w:val="clear" w:pos="720"/>
      </w:tabs>
      <w:spacing w:before="480" w:after="0" w:line="276" w:lineRule="auto"/>
      <w:outlineLvl w:val="9"/>
    </w:pPr>
    <w:rPr>
      <w:rFonts w:ascii="Cambria" w:eastAsia="Times New Roman" w:hAnsi="Cambria"/>
      <w:bCs/>
      <w:color w:val="365F91"/>
      <w:sz w:val="28"/>
      <w:szCs w:val="28"/>
      <w:lang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BA370C"/>
    <w:pPr>
      <w:spacing w:after="100" w:line="276" w:lineRule="auto"/>
    </w:pPr>
    <w:rPr>
      <w:rFonts w:ascii="Calibri" w:eastAsia="Calibri" w:hAnsi="Calibri" w:cs="Times New Roman"/>
      <w:color w:val="auto"/>
      <w:sz w:val="22"/>
      <w:szCs w:val="22"/>
    </w:rPr>
  </w:style>
  <w:style w:type="paragraph" w:styleId="Sadraj2">
    <w:name w:val="toc 2"/>
    <w:basedOn w:val="Normal"/>
    <w:next w:val="Normal"/>
    <w:autoRedefine/>
    <w:uiPriority w:val="39"/>
    <w:unhideWhenUsed/>
    <w:rsid w:val="00BA370C"/>
    <w:pPr>
      <w:spacing w:after="100" w:line="276" w:lineRule="auto"/>
      <w:ind w:left="220"/>
    </w:pPr>
    <w:rPr>
      <w:rFonts w:ascii="Calibri" w:eastAsia="Calibri" w:hAnsi="Calibri" w:cs="Times New Roman"/>
      <w:color w:val="auto"/>
      <w:sz w:val="22"/>
      <w:szCs w:val="22"/>
    </w:rPr>
  </w:style>
  <w:style w:type="character" w:styleId="Istaknuto">
    <w:name w:val="Emphasis"/>
    <w:basedOn w:val="Zadanifontodlomka"/>
    <w:qFormat/>
    <w:rsid w:val="00607BBF"/>
    <w:rPr>
      <w:rFonts w:ascii="Calibri Light" w:hAnsi="Calibri Light"/>
      <w:i w:val="0"/>
      <w:iCs/>
      <w:color w:val="2E74B5" w:themeColor="accent1" w:themeShade="BF"/>
      <w:sz w:val="28"/>
    </w:rPr>
  </w:style>
  <w:style w:type="paragraph" w:styleId="Podnaslov">
    <w:name w:val="Subtitle"/>
    <w:basedOn w:val="Normal"/>
    <w:next w:val="Normal"/>
    <w:link w:val="PodnaslovChar"/>
    <w:qFormat/>
    <w:rsid w:val="00336224"/>
    <w:pPr>
      <w:spacing w:after="60"/>
      <w:jc w:val="center"/>
      <w:outlineLvl w:val="1"/>
    </w:pPr>
    <w:rPr>
      <w:rFonts w:cs="Times New Roman"/>
      <w:sz w:val="24"/>
    </w:rPr>
  </w:style>
  <w:style w:type="character" w:customStyle="1" w:styleId="PodnaslovChar">
    <w:name w:val="Podnaslov Char"/>
    <w:link w:val="Podnaslov"/>
    <w:rsid w:val="00336224"/>
    <w:rPr>
      <w:rFonts w:ascii="Segoe UI" w:eastAsia="Times New Roman" w:hAnsi="Segoe UI" w:cs="Times New Roman"/>
      <w:color w:val="333333"/>
      <w:sz w:val="24"/>
      <w:szCs w:val="24"/>
      <w:lang w:eastAsia="en-US"/>
    </w:rPr>
  </w:style>
  <w:style w:type="paragraph" w:styleId="Naslov">
    <w:name w:val="Title"/>
    <w:basedOn w:val="Normal"/>
    <w:next w:val="Normal"/>
    <w:link w:val="NaslovChar"/>
    <w:qFormat/>
    <w:rsid w:val="00336224"/>
    <w:pPr>
      <w:spacing w:before="240" w:after="60"/>
      <w:jc w:val="center"/>
      <w:outlineLvl w:val="0"/>
    </w:pPr>
    <w:rPr>
      <w:rFonts w:cs="Times New Roman"/>
      <w:b/>
      <w:bCs/>
      <w:kern w:val="28"/>
      <w:sz w:val="32"/>
      <w:szCs w:val="32"/>
    </w:rPr>
  </w:style>
  <w:style w:type="character" w:customStyle="1" w:styleId="NaslovChar">
    <w:name w:val="Naslov Char"/>
    <w:link w:val="Naslov"/>
    <w:rsid w:val="00336224"/>
    <w:rPr>
      <w:rFonts w:ascii="Segoe UI" w:eastAsia="Times New Roman" w:hAnsi="Segoe UI" w:cs="Times New Roman"/>
      <w:b/>
      <w:bCs/>
      <w:color w:val="333333"/>
      <w:kern w:val="28"/>
      <w:sz w:val="32"/>
      <w:szCs w:val="32"/>
      <w:lang w:eastAsia="en-US"/>
    </w:rPr>
  </w:style>
  <w:style w:type="paragraph" w:styleId="Bezproreda">
    <w:name w:val="No Spacing"/>
    <w:uiPriority w:val="1"/>
    <w:qFormat/>
    <w:rsid w:val="00336224"/>
    <w:rPr>
      <w:rFonts w:ascii="Segoe UI" w:hAnsi="Segoe UI" w:cs="Arial"/>
      <w:color w:val="333333"/>
      <w:szCs w:val="24"/>
      <w:lang w:eastAsia="en-US"/>
    </w:rPr>
  </w:style>
  <w:style w:type="character" w:styleId="Neupadljivoisticanje">
    <w:name w:val="Subtle Emphasis"/>
    <w:uiPriority w:val="19"/>
    <w:qFormat/>
    <w:rsid w:val="00336224"/>
    <w:rPr>
      <w:rFonts w:ascii="Segoe UI" w:hAnsi="Segoe UI"/>
      <w:i/>
      <w:iCs/>
      <w:color w:val="404040"/>
    </w:rPr>
  </w:style>
  <w:style w:type="paragraph" w:customStyle="1" w:styleId="TableContent">
    <w:name w:val="Table Content"/>
    <w:basedOn w:val="Normal"/>
    <w:link w:val="TableContentZchn"/>
    <w:qFormat/>
    <w:rsid w:val="000500F1"/>
    <w:rPr>
      <w:rFonts w:ascii="Arial" w:hAnsi="Arial" w:cs="Times New Roman"/>
      <w:color w:val="auto"/>
      <w:sz w:val="18"/>
      <w:lang w:val="en-GB" w:eastAsia="de-AT"/>
    </w:rPr>
  </w:style>
  <w:style w:type="character" w:customStyle="1" w:styleId="TableContentZchn">
    <w:name w:val="Table Content Zchn"/>
    <w:link w:val="TableContent"/>
    <w:rsid w:val="000500F1"/>
    <w:rPr>
      <w:rFonts w:ascii="Arial" w:hAnsi="Arial"/>
      <w:sz w:val="18"/>
      <w:szCs w:val="24"/>
      <w:lang w:val="en-GB" w:eastAsia="de-AT"/>
    </w:rPr>
  </w:style>
  <w:style w:type="paragraph" w:customStyle="1" w:styleId="TableCaption">
    <w:name w:val="Table Caption"/>
    <w:basedOn w:val="Normal"/>
    <w:link w:val="TableCaptionZchn"/>
    <w:qFormat/>
    <w:rsid w:val="000500F1"/>
    <w:pPr>
      <w:spacing w:after="200"/>
      <w:jc w:val="center"/>
    </w:pPr>
    <w:rPr>
      <w:rFonts w:ascii="Arial" w:hAnsi="Arial" w:cs="Times New Roman"/>
      <w:color w:val="FFFFFF"/>
      <w:lang w:val="en-GB" w:eastAsia="de-AT"/>
    </w:rPr>
  </w:style>
  <w:style w:type="character" w:customStyle="1" w:styleId="TableCaptionZchn">
    <w:name w:val="Table Caption Zchn"/>
    <w:link w:val="TableCaption"/>
    <w:rsid w:val="000500F1"/>
    <w:rPr>
      <w:rFonts w:ascii="Arial" w:hAnsi="Arial"/>
      <w:color w:val="FFFFFF"/>
      <w:szCs w:val="24"/>
      <w:lang w:val="en-GB" w:eastAsia="de-AT"/>
    </w:rPr>
  </w:style>
  <w:style w:type="paragraph" w:customStyle="1" w:styleId="NormalComment">
    <w:name w:val="Normal Comment"/>
    <w:basedOn w:val="Normal"/>
    <w:rsid w:val="000500F1"/>
    <w:pPr>
      <w:spacing w:before="120" w:after="60"/>
    </w:pPr>
    <w:rPr>
      <w:rFonts w:ascii="Times New Roman" w:hAnsi="Times New Roman" w:cs="Times New Roman"/>
      <w:color w:val="FF0000"/>
      <w:sz w:val="24"/>
      <w:szCs w:val="20"/>
      <w:lang w:val="en-US"/>
    </w:rPr>
  </w:style>
  <w:style w:type="paragraph" w:customStyle="1" w:styleId="FigureTitle">
    <w:name w:val="Figure Title"/>
    <w:basedOn w:val="Normal"/>
    <w:next w:val="Tijeloteksta"/>
    <w:rsid w:val="000500F1"/>
    <w:pPr>
      <w:keepLines/>
      <w:spacing w:before="120" w:after="180"/>
      <w:jc w:val="center"/>
    </w:pPr>
    <w:rPr>
      <w:rFonts w:ascii="Times New Roman" w:hAnsi="Times New Roman" w:cs="Times New Roman"/>
      <w:b/>
      <w:color w:val="auto"/>
      <w:sz w:val="22"/>
      <w:szCs w:val="20"/>
      <w:lang w:val="en-US"/>
    </w:rPr>
  </w:style>
  <w:style w:type="paragraph" w:customStyle="1" w:styleId="HeadingBase">
    <w:name w:val="Heading Base"/>
    <w:basedOn w:val="Normal"/>
    <w:rsid w:val="000500F1"/>
    <w:pPr>
      <w:spacing w:before="60" w:after="60"/>
    </w:pPr>
    <w:rPr>
      <w:rFonts w:ascii="Times New Roman" w:hAnsi="Times New Roman" w:cs="Times New Roman"/>
      <w:b/>
      <w:color w:val="auto"/>
      <w:sz w:val="22"/>
      <w:szCs w:val="20"/>
      <w:lang w:val="en-US"/>
    </w:rPr>
  </w:style>
  <w:style w:type="paragraph" w:styleId="Tijeloteksta">
    <w:name w:val="Body Text"/>
    <w:basedOn w:val="Normal"/>
    <w:link w:val="TijelotekstaChar"/>
    <w:rsid w:val="000500F1"/>
    <w:pPr>
      <w:spacing w:after="120"/>
    </w:pPr>
  </w:style>
  <w:style w:type="character" w:customStyle="1" w:styleId="TijelotekstaChar">
    <w:name w:val="Tijelo teksta Char"/>
    <w:basedOn w:val="Zadanifontodlomka"/>
    <w:link w:val="Tijeloteksta"/>
    <w:rsid w:val="000500F1"/>
    <w:rPr>
      <w:rFonts w:ascii="Segoe UI" w:hAnsi="Segoe UI" w:cs="Arial"/>
      <w:color w:val="333333"/>
      <w:szCs w:val="24"/>
      <w:lang w:eastAsia="en-US"/>
    </w:rPr>
  </w:style>
  <w:style w:type="character" w:customStyle="1" w:styleId="Naslov3Char">
    <w:name w:val="Naslov 3 Char"/>
    <w:basedOn w:val="Zadanifontodlomka"/>
    <w:link w:val="Naslov3"/>
    <w:rsid w:val="000500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  <w:lang w:eastAsia="en-US"/>
    </w:rPr>
  </w:style>
  <w:style w:type="table" w:styleId="Svijetlatablicareetke-isticanje1">
    <w:name w:val="Grid Table 1 Light Accent 1"/>
    <w:basedOn w:val="Obinatablica"/>
    <w:uiPriority w:val="46"/>
    <w:rsid w:val="000500F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draj3">
    <w:name w:val="toc 3"/>
    <w:basedOn w:val="Normal"/>
    <w:next w:val="Normal"/>
    <w:autoRedefine/>
    <w:uiPriority w:val="39"/>
    <w:rsid w:val="009254D8"/>
    <w:pPr>
      <w:spacing w:after="100"/>
      <w:ind w:left="400"/>
    </w:pPr>
  </w:style>
  <w:style w:type="paragraph" w:styleId="Odlomakpopisa">
    <w:name w:val="List Paragraph"/>
    <w:basedOn w:val="Normal"/>
    <w:uiPriority w:val="34"/>
    <w:qFormat/>
    <w:rsid w:val="00A85EDE"/>
    <w:pPr>
      <w:ind w:left="720"/>
      <w:contextualSpacing/>
    </w:pPr>
  </w:style>
  <w:style w:type="character" w:styleId="Nerijeenospominjanje">
    <w:name w:val="Unresolved Mention"/>
    <w:basedOn w:val="Zadanifontodlomka"/>
    <w:uiPriority w:val="99"/>
    <w:semiHidden/>
    <w:unhideWhenUsed/>
    <w:rsid w:val="00432AF0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rsid w:val="00432AF0"/>
    <w:rPr>
      <w:color w:val="954F72" w:themeColor="followedHyperlink"/>
      <w:u w:val="single"/>
    </w:rPr>
  </w:style>
  <w:style w:type="character" w:styleId="Referencakomentara">
    <w:name w:val="annotation reference"/>
    <w:basedOn w:val="Zadanifontodlomka"/>
    <w:rsid w:val="00AD1444"/>
    <w:rPr>
      <w:sz w:val="16"/>
      <w:szCs w:val="16"/>
    </w:rPr>
  </w:style>
  <w:style w:type="paragraph" w:styleId="Tekstkomentara">
    <w:name w:val="annotation text"/>
    <w:basedOn w:val="Normal"/>
    <w:link w:val="TekstkomentaraChar"/>
    <w:rsid w:val="00AD1444"/>
    <w:rPr>
      <w:szCs w:val="20"/>
    </w:rPr>
  </w:style>
  <w:style w:type="character" w:customStyle="1" w:styleId="TekstkomentaraChar">
    <w:name w:val="Tekst komentara Char"/>
    <w:basedOn w:val="Zadanifontodlomka"/>
    <w:link w:val="Tekstkomentara"/>
    <w:rsid w:val="00AD1444"/>
    <w:rPr>
      <w:rFonts w:ascii="Segoe UI" w:hAnsi="Segoe UI" w:cs="Arial"/>
      <w:color w:val="333333"/>
      <w:lang w:eastAsia="en-US"/>
    </w:rPr>
  </w:style>
  <w:style w:type="paragraph" w:styleId="Predmetkomentara">
    <w:name w:val="annotation subject"/>
    <w:basedOn w:val="Tekstkomentara"/>
    <w:next w:val="Tekstkomentara"/>
    <w:link w:val="PredmetkomentaraChar"/>
    <w:semiHidden/>
    <w:unhideWhenUsed/>
    <w:rsid w:val="00AD1444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semiHidden/>
    <w:rsid w:val="00AD1444"/>
    <w:rPr>
      <w:rFonts w:ascii="Segoe UI" w:hAnsi="Segoe UI" w:cs="Arial"/>
      <w:b/>
      <w:bCs/>
      <w:color w:val="33333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948922320">
                  <w:marLeft w:val="0"/>
                  <w:marRight w:val="0"/>
                  <w:marTop w:val="0"/>
                  <w:marBottom w:val="0"/>
                  <w:divBdr>
                    <w:top w:val="single" w:sz="6" w:space="0" w:color="066839"/>
                    <w:left w:val="single" w:sz="6" w:space="0" w:color="066839"/>
                    <w:bottom w:val="single" w:sz="6" w:space="0" w:color="066839"/>
                    <w:right w:val="single" w:sz="6" w:space="0" w:color="066839"/>
                  </w:divBdr>
                  <w:divsChild>
                    <w:div w:id="3476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VU-RWA&amp;PRA-Projekt-Slika2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A5817-A4FF-485B-A222-3C0146D6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2523</Words>
  <Characters>14382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Zagreb, 15</vt:lpstr>
      <vt:lpstr>Zagreb, 15</vt:lpstr>
    </vt:vector>
  </TitlesOfParts>
  <Company>Algebra</Company>
  <LinksUpToDate>false</LinksUpToDate>
  <CharactersWithSpaces>16872</CharactersWithSpaces>
  <SharedDoc>false</SharedDoc>
  <HLinks>
    <vt:vector size="78" baseType="variant"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_Toc414108310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_Toc414108309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_Toc414108308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_Toc414108307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_Toc414108306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_Toc414108305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_Toc414108304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_Toc414108303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_Toc414108302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_Toc414108301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_Toc414108300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_Toc414108299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_Toc414108298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Zagreb, 15</dc:title>
  <dc:subject/>
  <dc:creator>Mislav Lalić</dc:creator>
  <cp:keywords/>
  <cp:lastModifiedBy>Mislav Lalić</cp:lastModifiedBy>
  <cp:revision>8</cp:revision>
  <cp:lastPrinted>2009-04-28T10:37:00Z</cp:lastPrinted>
  <dcterms:created xsi:type="dcterms:W3CDTF">2019-05-12T13:50:00Z</dcterms:created>
  <dcterms:modified xsi:type="dcterms:W3CDTF">2019-07-02T19:01:00Z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